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Y="3316"/>
        <w:tblW w:w="4958" w:type="pct"/>
        <w:tblBorders>
          <w:left w:val="single" w:sz="1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892"/>
      </w:tblGrid>
      <w:tr w:rsidR="00232A40" w:rsidRPr="00232A40" w14:paraId="0F9EEBCE" w14:textId="77777777" w:rsidTr="004066E1">
        <w:trPr>
          <w:trHeight w:val="400"/>
        </w:trPr>
        <w:sdt>
          <w:sdtPr>
            <w:rPr>
              <w:rFonts w:asciiTheme="majorHAnsi" w:eastAsiaTheme="majorHAnsi" w:hAnsiTheme="majorHAnsi" w:cstheme="majorBidi"/>
              <w:b/>
              <w:color w:val="404040" w:themeColor="text1" w:themeTint="BF"/>
            </w:rPr>
            <w:alias w:val="회사"/>
            <w:id w:val="13406915"/>
            <w:placeholder>
              <w:docPart w:val="23E07C446F034535A50635DE5212ADB5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>
            <w:rPr>
              <w:kern w:val="0"/>
              <w:sz w:val="50"/>
              <w:szCs w:val="50"/>
            </w:rPr>
          </w:sdtEndPr>
          <w:sdtContent>
            <w:tc>
              <w:tcPr>
                <w:tcW w:w="917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DC982C6" w14:textId="77777777" w:rsidR="007F3427" w:rsidRPr="00232A40" w:rsidRDefault="00606DDF" w:rsidP="005033E8">
                <w:pPr>
                  <w:pStyle w:val="a5"/>
                  <w:jc w:val="left"/>
                  <w:rPr>
                    <w:rFonts w:asciiTheme="majorHAnsi" w:eastAsiaTheme="majorHAnsi" w:hAnsiTheme="majorHAnsi" w:cstheme="majorBidi"/>
                    <w:b/>
                    <w:color w:val="404040" w:themeColor="text1" w:themeTint="BF"/>
                  </w:rPr>
                </w:pPr>
                <w:r>
                  <w:rPr>
                    <w:rFonts w:asciiTheme="majorHAnsi" w:eastAsiaTheme="majorHAnsi" w:hAnsiTheme="majorHAnsi" w:cstheme="majorBidi"/>
                    <w:b/>
                    <w:color w:val="404040" w:themeColor="text1" w:themeTint="BF"/>
                  </w:rPr>
                  <w:t>EiLAB</w:t>
                </w:r>
              </w:p>
            </w:tc>
          </w:sdtContent>
        </w:sdt>
      </w:tr>
      <w:tr w:rsidR="00232A40" w:rsidRPr="00232A40" w14:paraId="6315953E" w14:textId="77777777" w:rsidTr="004066E1">
        <w:trPr>
          <w:trHeight w:val="476"/>
        </w:trPr>
        <w:tc>
          <w:tcPr>
            <w:tcW w:w="9178" w:type="dxa"/>
          </w:tcPr>
          <w:sdt>
            <w:sdtPr>
              <w:rPr>
                <w:rFonts w:asciiTheme="majorHAnsi" w:eastAsiaTheme="majorHAnsi" w:hAnsiTheme="majorHAnsi" w:cstheme="majorBidi"/>
                <w:b/>
                <w:color w:val="404040" w:themeColor="text1" w:themeTint="BF"/>
                <w:kern w:val="0"/>
                <w:sz w:val="70"/>
                <w:szCs w:val="70"/>
              </w:rPr>
              <w:alias w:val="제목"/>
              <w:id w:val="1340691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0E4EB629" w14:textId="7368EB74" w:rsidR="007F3427" w:rsidRPr="00232A40" w:rsidRDefault="00606DDF" w:rsidP="005033E8">
                <w:pPr>
                  <w:pStyle w:val="a5"/>
                  <w:jc w:val="left"/>
                  <w:rPr>
                    <w:rFonts w:asciiTheme="majorHAnsi" w:eastAsiaTheme="majorHAnsi" w:hAnsiTheme="majorHAnsi" w:cstheme="majorBidi"/>
                    <w:b/>
                    <w:color w:val="404040" w:themeColor="text1" w:themeTint="BF"/>
                    <w:sz w:val="60"/>
                    <w:szCs w:val="60"/>
                  </w:rPr>
                </w:pPr>
                <w:r>
                  <w:rPr>
                    <w:rFonts w:asciiTheme="majorHAnsi" w:eastAsiaTheme="majorHAnsi" w:hAnsiTheme="majorHAnsi" w:cstheme="majorBidi"/>
                    <w:b/>
                    <w:color w:val="404040" w:themeColor="text1" w:themeTint="BF"/>
                    <w:kern w:val="0"/>
                    <w:sz w:val="70"/>
                    <w:szCs w:val="70"/>
                  </w:rPr>
                  <w:t>HTML개발표준가이드</w:t>
                </w:r>
              </w:p>
            </w:sdtContent>
          </w:sdt>
        </w:tc>
      </w:tr>
    </w:tbl>
    <w:p w14:paraId="672A6659" w14:textId="77777777" w:rsidR="007F3427" w:rsidRPr="00D93FB3" w:rsidRDefault="007F3427" w:rsidP="005033E8">
      <w:pPr>
        <w:jc w:val="left"/>
        <w:rPr>
          <w:rFonts w:asciiTheme="majorHAnsi" w:eastAsiaTheme="majorHAnsi" w:hAnsiTheme="majorHAnsi"/>
          <w:bCs/>
          <w:color w:val="404040" w:themeColor="text1" w:themeTint="BF"/>
          <w:sz w:val="28"/>
          <w:szCs w:val="28"/>
        </w:rPr>
      </w:pPr>
    </w:p>
    <w:sdt>
      <w:sdtPr>
        <w:rPr>
          <w:rFonts w:asciiTheme="majorHAnsi" w:eastAsiaTheme="majorHAnsi" w:hAnsiTheme="majorHAnsi"/>
          <w:b/>
          <w:color w:val="404040" w:themeColor="text1" w:themeTint="BF"/>
          <w:sz w:val="28"/>
          <w:szCs w:val="28"/>
        </w:rPr>
        <w:id w:val="-417026569"/>
        <w:docPartObj>
          <w:docPartGallery w:val="Cover Pages"/>
          <w:docPartUnique/>
        </w:docPartObj>
      </w:sdtPr>
      <w:sdtEndPr>
        <w:rPr>
          <w:b w:val="0"/>
          <w:sz w:val="20"/>
          <w:szCs w:val="22"/>
        </w:rPr>
      </w:sdtEndPr>
      <w:sdtContent>
        <w:p w14:paraId="0A37501D" w14:textId="77777777" w:rsidR="007F3427" w:rsidRPr="00232A40" w:rsidRDefault="007F3427" w:rsidP="005033E8">
          <w:pPr>
            <w:jc w:val="left"/>
            <w:rPr>
              <w:rFonts w:asciiTheme="majorHAnsi" w:eastAsiaTheme="majorHAnsi" w:hAnsiTheme="majorHAnsi"/>
              <w:color w:val="404040" w:themeColor="text1" w:themeTint="BF"/>
              <w:sz w:val="60"/>
              <w:szCs w:val="60"/>
            </w:rPr>
          </w:pPr>
        </w:p>
        <w:tbl>
          <w:tblPr>
            <w:tblpPr w:leftFromText="187" w:rightFromText="187" w:vertAnchor="page" w:horzAnchor="page" w:tblpX="7353" w:tblpY="13983"/>
            <w:tblW w:w="1900" w:type="pct"/>
            <w:tblLook w:val="04A0" w:firstRow="1" w:lastRow="0" w:firstColumn="1" w:lastColumn="0" w:noHBand="0" w:noVBand="1"/>
          </w:tblPr>
          <w:tblGrid>
            <w:gridCol w:w="3791"/>
          </w:tblGrid>
          <w:tr w:rsidR="00232A40" w:rsidRPr="00232A40" w14:paraId="6A3C100B" w14:textId="77777777" w:rsidTr="00FE6713">
            <w:tc>
              <w:tcPr>
                <w:tcW w:w="351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HAnsi" w:hAnsiTheme="majorHAnsi"/>
                    <w:b/>
                    <w:color w:val="404040" w:themeColor="text1" w:themeTint="BF"/>
                    <w:sz w:val="28"/>
                    <w:szCs w:val="28"/>
                  </w:rPr>
                  <w:alias w:val="만든 이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4C7A4B3" w14:textId="27C5578D" w:rsidR="007F3427" w:rsidRPr="00232A40" w:rsidRDefault="00606DDF" w:rsidP="00EA21A4">
                    <w:pPr>
                      <w:pStyle w:val="a5"/>
                      <w:jc w:val="right"/>
                      <w:rPr>
                        <w:rFonts w:asciiTheme="majorHAnsi" w:eastAsiaTheme="majorHAnsi" w:hAnsiTheme="majorHAnsi"/>
                        <w:b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asciiTheme="majorHAnsi" w:eastAsiaTheme="majorHAnsi" w:hAnsiTheme="majorHAnsi"/>
                        <w:b/>
                        <w:color w:val="404040" w:themeColor="text1" w:themeTint="BF"/>
                        <w:sz w:val="28"/>
                        <w:szCs w:val="28"/>
                      </w:rPr>
                      <w:t>EiLAB Publishing Team</w:t>
                    </w:r>
                  </w:p>
                </w:sdtContent>
              </w:sdt>
              <w:sdt>
                <w:sdtPr>
                  <w:rPr>
                    <w:rFonts w:asciiTheme="majorHAnsi" w:eastAsiaTheme="majorHAnsi" w:hAnsiTheme="majorHAnsi"/>
                    <w:b/>
                    <w:color w:val="404040" w:themeColor="text1" w:themeTint="BF"/>
                    <w:szCs w:val="20"/>
                  </w:rPr>
                  <w:alias w:val="날짜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0-14T00:00:00Z">
                    <w:dateFormat w:val="yyyy-MM-dd"/>
                    <w:lid w:val="ko-KR"/>
                    <w:storeMappedDataAs w:val="dateTime"/>
                    <w:calendar w:val="gregorian"/>
                  </w:date>
                </w:sdtPr>
                <w:sdtContent>
                  <w:p w14:paraId="489649FD" w14:textId="2AFF5168" w:rsidR="007F3427" w:rsidRPr="00232A40" w:rsidRDefault="00606DDF" w:rsidP="00EA21A4">
                    <w:pPr>
                      <w:pStyle w:val="a5"/>
                      <w:jc w:val="right"/>
                      <w:rPr>
                        <w:rFonts w:asciiTheme="majorHAnsi" w:eastAsiaTheme="majorHAnsi" w:hAnsiTheme="majorHAnsi"/>
                        <w:b/>
                        <w:color w:val="404040" w:themeColor="text1" w:themeTint="BF"/>
                        <w:szCs w:val="20"/>
                      </w:rPr>
                    </w:pPr>
                    <w:r>
                      <w:rPr>
                        <w:rFonts w:asciiTheme="majorHAnsi" w:eastAsiaTheme="majorHAnsi" w:hAnsiTheme="majorHAnsi" w:hint="eastAsia"/>
                        <w:b/>
                        <w:color w:val="404040" w:themeColor="text1" w:themeTint="BF"/>
                        <w:szCs w:val="20"/>
                      </w:rPr>
                      <w:t>2022-10-14</w:t>
                    </w:r>
                  </w:p>
                </w:sdtContent>
              </w:sdt>
            </w:tc>
          </w:tr>
        </w:tbl>
        <w:p w14:paraId="29D6B04F" w14:textId="77777777" w:rsidR="00F85E62" w:rsidRDefault="007F3427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  <w:r w:rsidRPr="00232A40">
            <w:rPr>
              <w:rFonts w:asciiTheme="majorHAnsi" w:eastAsiaTheme="majorHAnsi" w:hAnsiTheme="majorHAnsi"/>
              <w:color w:val="404040" w:themeColor="text1" w:themeTint="BF"/>
            </w:rPr>
            <w:t xml:space="preserve"> </w:t>
          </w:r>
        </w:p>
        <w:p w14:paraId="5DAB6C7B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02EB378F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6A05A809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5A39BBE3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41C8F396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72A3D3EC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0D0B940D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0E27B00A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60061E4C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44EAFD9C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4B94D5A5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3DEEC669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4B08E8BD" w14:textId="77777777" w:rsidR="00F85E62" w:rsidRPr="00F85E62" w:rsidRDefault="007F3427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b/>
              <w:color w:val="404040" w:themeColor="text1" w:themeTint="BF"/>
              <w:sz w:val="40"/>
              <w:szCs w:val="40"/>
            </w:rPr>
          </w:pPr>
          <w:r w:rsidRPr="00232A40">
            <w:rPr>
              <w:rFonts w:asciiTheme="majorHAnsi" w:eastAsiaTheme="majorHAnsi" w:hAnsiTheme="majorHAnsi"/>
              <w:color w:val="404040" w:themeColor="text1" w:themeTint="BF"/>
            </w:rPr>
            <w:br w:type="page"/>
          </w:r>
          <w:r w:rsidR="00F85E62" w:rsidRPr="00F85E62">
            <w:rPr>
              <w:rFonts w:asciiTheme="majorHAnsi" w:eastAsiaTheme="majorHAnsi" w:hAnsiTheme="majorHAnsi"/>
              <w:b/>
              <w:color w:val="404040" w:themeColor="text1" w:themeTint="BF"/>
              <w:sz w:val="40"/>
              <w:szCs w:val="40"/>
            </w:rPr>
            <w:lastRenderedPageBreak/>
            <w:t>R</w:t>
          </w:r>
          <w:r w:rsidR="00F85E62" w:rsidRPr="00F85E62">
            <w:rPr>
              <w:rFonts w:asciiTheme="majorHAnsi" w:eastAsiaTheme="majorHAnsi" w:hAnsiTheme="majorHAnsi" w:hint="eastAsia"/>
              <w:b/>
              <w:color w:val="404040" w:themeColor="text1" w:themeTint="BF"/>
              <w:sz w:val="40"/>
              <w:szCs w:val="40"/>
            </w:rPr>
            <w:t>evision History</w:t>
          </w:r>
        </w:p>
        <w:tbl>
          <w:tblPr>
            <w:tblStyle w:val="11"/>
            <w:tblW w:w="9781" w:type="dxa"/>
            <w:tblInd w:w="108" w:type="dxa"/>
            <w:tblLook w:val="04A0" w:firstRow="1" w:lastRow="0" w:firstColumn="1" w:lastColumn="0" w:noHBand="0" w:noVBand="1"/>
          </w:tblPr>
          <w:tblGrid>
            <w:gridCol w:w="893"/>
            <w:gridCol w:w="1717"/>
            <w:gridCol w:w="4154"/>
            <w:gridCol w:w="3017"/>
          </w:tblGrid>
          <w:tr w:rsidR="00F85E62" w:rsidRPr="003E619C" w14:paraId="494D82EB" w14:textId="77777777" w:rsidTr="00F85E6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582F0D77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sz w:val="24"/>
                    <w:szCs w:val="24"/>
                  </w:rPr>
                </w:pPr>
                <w:r w:rsidRPr="00F85E62">
                  <w:rPr>
                    <w:rFonts w:hint="eastAsia"/>
                    <w:sz w:val="24"/>
                    <w:szCs w:val="24"/>
                  </w:rPr>
                  <w:t>버전</w:t>
                </w:r>
              </w:p>
            </w:tc>
            <w:tc>
              <w:tcPr>
                <w:tcW w:w="1717" w:type="dxa"/>
                <w:vAlign w:val="center"/>
              </w:tcPr>
              <w:p w14:paraId="65CF6304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 w:rsidRPr="00F85E62">
                  <w:rPr>
                    <w:rFonts w:hint="eastAsia"/>
                    <w:sz w:val="24"/>
                    <w:szCs w:val="24"/>
                  </w:rPr>
                  <w:t>일자</w:t>
                </w:r>
              </w:p>
            </w:tc>
            <w:tc>
              <w:tcPr>
                <w:tcW w:w="4154" w:type="dxa"/>
                <w:vAlign w:val="center"/>
              </w:tcPr>
              <w:p w14:paraId="3836EA53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 w:rsidRPr="00F85E62">
                  <w:rPr>
                    <w:rFonts w:hint="eastAsia"/>
                    <w:sz w:val="24"/>
                    <w:szCs w:val="24"/>
                  </w:rPr>
                  <w:t>수정사항</w:t>
                </w:r>
              </w:p>
            </w:tc>
            <w:tc>
              <w:tcPr>
                <w:tcW w:w="3017" w:type="dxa"/>
                <w:vAlign w:val="center"/>
              </w:tcPr>
              <w:p w14:paraId="49BA53CE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 w:rsidRPr="00F85E62">
                  <w:rPr>
                    <w:rFonts w:hint="eastAsia"/>
                    <w:sz w:val="24"/>
                    <w:szCs w:val="24"/>
                  </w:rPr>
                  <w:t>비고</w:t>
                </w:r>
              </w:p>
            </w:tc>
          </w:tr>
          <w:tr w:rsidR="00F85E62" w:rsidRPr="00C97BE1" w14:paraId="16F539C7" w14:textId="77777777" w:rsidTr="00F85E6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6F54A5A7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  <w:r w:rsidRPr="00F85E62">
                  <w:rPr>
                    <w:rFonts w:hint="eastAsia"/>
                    <w:b w:val="0"/>
                  </w:rPr>
                  <w:t>0.1</w:t>
                </w:r>
              </w:p>
            </w:tc>
            <w:tc>
              <w:tcPr>
                <w:tcW w:w="1717" w:type="dxa"/>
                <w:vAlign w:val="center"/>
              </w:tcPr>
              <w:p w14:paraId="700BAF9B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F85E62">
                  <w:rPr>
                    <w:rFonts w:hint="eastAsia"/>
                  </w:rPr>
                  <w:t>17-07-28</w:t>
                </w:r>
              </w:p>
            </w:tc>
            <w:tc>
              <w:tcPr>
                <w:tcW w:w="4154" w:type="dxa"/>
                <w:vAlign w:val="center"/>
              </w:tcPr>
              <w:p w14:paraId="6F60D5C4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F85E62">
                  <w:rPr>
                    <w:rFonts w:hint="eastAsia"/>
                  </w:rPr>
                  <w:t>초안작성</w:t>
                </w:r>
              </w:p>
            </w:tc>
            <w:tc>
              <w:tcPr>
                <w:tcW w:w="3017" w:type="dxa"/>
                <w:vAlign w:val="center"/>
              </w:tcPr>
              <w:p w14:paraId="6799AD8F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F85E62">
                  <w:rPr>
                    <w:rFonts w:hint="eastAsia"/>
                  </w:rPr>
                  <w:t>어준석, 김소현</w:t>
                </w:r>
              </w:p>
            </w:tc>
          </w:tr>
          <w:tr w:rsidR="00F85E62" w:rsidRPr="00C97BE1" w14:paraId="4FFA4FFA" w14:textId="77777777" w:rsidTr="00F85E6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494AC823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  <w:r w:rsidRPr="00F85E62">
                  <w:rPr>
                    <w:rFonts w:hint="eastAsia"/>
                    <w:b w:val="0"/>
                  </w:rPr>
                  <w:t>0.2</w:t>
                </w:r>
              </w:p>
            </w:tc>
            <w:tc>
              <w:tcPr>
                <w:tcW w:w="1717" w:type="dxa"/>
                <w:vAlign w:val="center"/>
              </w:tcPr>
              <w:p w14:paraId="0C4D55CD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 w:rsidRPr="00F85E62">
                  <w:rPr>
                    <w:rFonts w:hint="eastAsia"/>
                  </w:rPr>
                  <w:t>17-11-02</w:t>
                </w:r>
              </w:p>
            </w:tc>
            <w:tc>
              <w:tcPr>
                <w:tcW w:w="4154" w:type="dxa"/>
                <w:vAlign w:val="center"/>
              </w:tcPr>
              <w:p w14:paraId="54671949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 w:rsidRPr="00F85E62">
                  <w:rPr>
                    <w:rFonts w:hint="eastAsia"/>
                  </w:rPr>
                  <w:t>모바일관련 내용추가 및 정리</w:t>
                </w:r>
              </w:p>
            </w:tc>
            <w:tc>
              <w:tcPr>
                <w:tcW w:w="3017" w:type="dxa"/>
                <w:vAlign w:val="center"/>
              </w:tcPr>
              <w:p w14:paraId="26658435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 w:rsidRPr="00F85E62">
                  <w:rPr>
                    <w:rFonts w:hint="eastAsia"/>
                  </w:rPr>
                  <w:t>김소현, 윤선정</w:t>
                </w:r>
              </w:p>
            </w:tc>
          </w:tr>
          <w:tr w:rsidR="00F85E62" w:rsidRPr="00C97BE1" w14:paraId="148E5261" w14:textId="77777777" w:rsidTr="00F85E6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4B3AA50C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  <w:r w:rsidRPr="00F85E62">
                  <w:rPr>
                    <w:rFonts w:hint="eastAsia"/>
                    <w:b w:val="0"/>
                  </w:rPr>
                  <w:t>1.0</w:t>
                </w:r>
              </w:p>
            </w:tc>
            <w:tc>
              <w:tcPr>
                <w:tcW w:w="1717" w:type="dxa"/>
                <w:vAlign w:val="center"/>
              </w:tcPr>
              <w:p w14:paraId="20B3F7F7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F85E62">
                  <w:rPr>
                    <w:rFonts w:hint="eastAsia"/>
                  </w:rPr>
                  <w:t>17-11-07</w:t>
                </w:r>
              </w:p>
            </w:tc>
            <w:tc>
              <w:tcPr>
                <w:tcW w:w="4154" w:type="dxa"/>
                <w:vAlign w:val="center"/>
              </w:tcPr>
              <w:p w14:paraId="3A740CCC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F85E62">
                  <w:rPr>
                    <w:rFonts w:hint="eastAsia"/>
                  </w:rPr>
                  <w:t>검수완료</w:t>
                </w:r>
              </w:p>
            </w:tc>
            <w:tc>
              <w:tcPr>
                <w:tcW w:w="3017" w:type="dxa"/>
                <w:vAlign w:val="center"/>
              </w:tcPr>
              <w:p w14:paraId="612ABDAB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F85E62">
                  <w:rPr>
                    <w:rFonts w:hint="eastAsia"/>
                  </w:rPr>
                  <w:t>강민수</w:t>
                </w:r>
              </w:p>
            </w:tc>
          </w:tr>
          <w:tr w:rsidR="00F85E62" w:rsidRPr="00F85E62" w14:paraId="2F4E359B" w14:textId="77777777" w:rsidTr="00F85E6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699E2A8F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  <w:r w:rsidRPr="00F85E62">
                  <w:rPr>
                    <w:rFonts w:hint="eastAsia"/>
                    <w:b w:val="0"/>
                  </w:rPr>
                  <w:t>2.0</w:t>
                </w:r>
              </w:p>
            </w:tc>
            <w:tc>
              <w:tcPr>
                <w:tcW w:w="1717" w:type="dxa"/>
                <w:vAlign w:val="center"/>
              </w:tcPr>
              <w:p w14:paraId="160BEEFC" w14:textId="77777777" w:rsidR="00F85E62" w:rsidRPr="00F85E62" w:rsidRDefault="00F85E62" w:rsidP="00614C6F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rPr>
                    <w:rFonts w:hint="eastAsia"/>
                  </w:rPr>
                  <w:t>19-</w:t>
                </w:r>
                <w:r w:rsidR="00EA21A4">
                  <w:rPr>
                    <w:rFonts w:hint="eastAsia"/>
                  </w:rPr>
                  <w:t>01</w:t>
                </w:r>
                <w:r>
                  <w:rPr>
                    <w:rFonts w:hint="eastAsia"/>
                  </w:rPr>
                  <w:t>-</w:t>
                </w:r>
                <w:r w:rsidR="00614C6F">
                  <w:rPr>
                    <w:rFonts w:hint="eastAsia"/>
                  </w:rPr>
                  <w:t>07</w:t>
                </w:r>
              </w:p>
            </w:tc>
            <w:tc>
              <w:tcPr>
                <w:tcW w:w="4154" w:type="dxa"/>
                <w:vAlign w:val="center"/>
              </w:tcPr>
              <w:p w14:paraId="28BF17DB" w14:textId="1AC18212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rPr>
                    <w:rFonts w:hint="eastAsia"/>
                  </w:rPr>
                  <w:t>전</w:t>
                </w:r>
                <w:r w:rsidR="00052E7F"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항목 갱신</w:t>
                </w:r>
              </w:p>
            </w:tc>
            <w:tc>
              <w:tcPr>
                <w:tcW w:w="3017" w:type="dxa"/>
                <w:vAlign w:val="center"/>
              </w:tcPr>
              <w:p w14:paraId="27DF2A11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  <w:r>
                  <w:rPr>
                    <w:rFonts w:hint="eastAsia"/>
                  </w:rPr>
                  <w:t>서진석</w:t>
                </w:r>
              </w:p>
            </w:tc>
          </w:tr>
          <w:tr w:rsidR="00F85E62" w14:paraId="3656B9AB" w14:textId="77777777" w:rsidTr="00F85E6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45FB0818" w14:textId="1F2D45AB" w:rsidR="00F85E62" w:rsidRPr="00F85E62" w:rsidRDefault="00874E61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  <w:r>
                  <w:rPr>
                    <w:rFonts w:hint="eastAsia"/>
                    <w:b w:val="0"/>
                  </w:rPr>
                  <w:t>3</w:t>
                </w:r>
                <w:r>
                  <w:rPr>
                    <w:b w:val="0"/>
                  </w:rPr>
                  <w:t>.0</w:t>
                </w:r>
              </w:p>
            </w:tc>
            <w:tc>
              <w:tcPr>
                <w:tcW w:w="1717" w:type="dxa"/>
                <w:vAlign w:val="center"/>
              </w:tcPr>
              <w:p w14:paraId="049F31CB" w14:textId="748CB461" w:rsidR="00F85E62" w:rsidRPr="00F85E62" w:rsidRDefault="00874E61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2</w:t>
                </w:r>
                <w:r>
                  <w:t>2</w:t>
                </w:r>
                <w:r w:rsidR="00C71592">
                  <w:t>-</w:t>
                </w:r>
                <w:r>
                  <w:t>10</w:t>
                </w:r>
                <w:r w:rsidR="00C71592">
                  <w:t>-</w:t>
                </w:r>
                <w:r>
                  <w:t>14</w:t>
                </w:r>
              </w:p>
            </w:tc>
            <w:tc>
              <w:tcPr>
                <w:tcW w:w="4154" w:type="dxa"/>
                <w:vAlign w:val="center"/>
              </w:tcPr>
              <w:p w14:paraId="53128261" w14:textId="11EC7B72" w:rsidR="00F85E62" w:rsidRPr="00F85E62" w:rsidRDefault="00874E61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전 </w:t>
                </w:r>
                <w:r>
                  <w:rPr>
                    <w:rFonts w:hint="eastAsia"/>
                  </w:rPr>
                  <w:t xml:space="preserve">항목 갱신 및 </w:t>
                </w:r>
                <w:r>
                  <w:t>SCSS</w:t>
                </w:r>
                <w:r w:rsidR="003D2C17">
                  <w:rPr>
                    <w:rFonts w:hint="eastAsia"/>
                  </w:rPr>
                  <w:t xml:space="preserve">항목 </w:t>
                </w:r>
                <w:r>
                  <w:rPr>
                    <w:rFonts w:hint="eastAsia"/>
                  </w:rPr>
                  <w:t>추가</w:t>
                </w:r>
              </w:p>
            </w:tc>
            <w:tc>
              <w:tcPr>
                <w:tcW w:w="3017" w:type="dxa"/>
                <w:vAlign w:val="center"/>
              </w:tcPr>
              <w:p w14:paraId="62486C05" w14:textId="489D30B3" w:rsidR="00F85E62" w:rsidRPr="00F85E62" w:rsidRDefault="00874E61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송서현,</w:t>
                </w:r>
                <w:r>
                  <w:t xml:space="preserve"> </w:t>
                </w:r>
                <w:r>
                  <w:rPr>
                    <w:rFonts w:hint="eastAsia"/>
                  </w:rPr>
                  <w:t>이준성</w:t>
                </w:r>
              </w:p>
            </w:tc>
          </w:tr>
          <w:tr w:rsidR="00F85E62" w14:paraId="4101652C" w14:textId="77777777" w:rsidTr="00F85E6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4B99056E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1299C43A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4DDBEF00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3461D779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  <w:tr w:rsidR="00F85E62" w14:paraId="3CF2D8B6" w14:textId="77777777" w:rsidTr="00F85E6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0FB78278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1FC39945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0562CB0E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34CE0A41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F85E62" w14:paraId="62EBF3C5" w14:textId="77777777" w:rsidTr="00F85E6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6D98A12B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2946DB82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5997CC1D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110FFD37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  <w:tr w:rsidR="00F85E62" w14:paraId="6B699379" w14:textId="77777777" w:rsidTr="00F85E6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3FE9F23F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1F72F646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08CE6F91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61CDCEAD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F85E62" w14:paraId="6BB9E253" w14:textId="77777777" w:rsidTr="00F85E6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23DE523C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52E56223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07547A01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5043CB0F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  <w:tr w:rsidR="00F85E62" w14:paraId="07459315" w14:textId="77777777" w:rsidTr="00F85E6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6537F28F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6DFB9E20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70DF9E56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44E871BC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F85E62" w14:paraId="144A5D23" w14:textId="77777777" w:rsidTr="00F85E6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738610EB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637805D2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463F29E8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3B7B4B86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  <w:tr w:rsidR="00F85E62" w14:paraId="3A0FF5F2" w14:textId="77777777" w:rsidTr="00F85E6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5630AD66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61829076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2BA226A1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17AD93B2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F85E62" w14:paraId="0DE4B5B7" w14:textId="77777777" w:rsidTr="00F85E6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66204FF1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2DBF0D7D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6B62F1B3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02F2C34E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</w:tbl>
        <w:p w14:paraId="680A4E5D" w14:textId="77777777" w:rsidR="002435F8" w:rsidRPr="00F52563" w:rsidRDefault="00000000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1966845218"/>
        <w:docPartObj>
          <w:docPartGallery w:val="Table of Contents"/>
          <w:docPartUnique/>
        </w:docPartObj>
      </w:sdtPr>
      <w:sdtContent>
        <w:p w14:paraId="0D034FDF" w14:textId="77777777" w:rsidR="00F52563" w:rsidRPr="005B4DD2" w:rsidRDefault="00F52563" w:rsidP="005B4DD2">
          <w:pPr>
            <w:pStyle w:val="TOC"/>
            <w:spacing w:before="0"/>
            <w:jc w:val="center"/>
            <w:rPr>
              <w:color w:val="404040" w:themeColor="text1" w:themeTint="BF"/>
            </w:rPr>
          </w:pPr>
          <w:r w:rsidRPr="005B4DD2">
            <w:rPr>
              <w:color w:val="404040" w:themeColor="text1" w:themeTint="BF"/>
              <w:lang w:val="ko-KR"/>
            </w:rPr>
            <w:t>목차</w:t>
          </w:r>
        </w:p>
        <w:p w14:paraId="3B51BEEF" w14:textId="085B1B25" w:rsidR="00B13447" w:rsidRDefault="00F52563">
          <w:pPr>
            <w:pStyle w:val="10"/>
            <w:tabs>
              <w:tab w:val="left" w:pos="440"/>
              <w:tab w:val="right" w:leader="dot" w:pos="9736"/>
            </w:tabs>
            <w:rPr>
              <w:noProof/>
              <w:kern w:val="2"/>
              <w:sz w:val="20"/>
            </w:rPr>
          </w:pPr>
          <w:r w:rsidRPr="00F52563">
            <w:rPr>
              <w:color w:val="404040" w:themeColor="text1" w:themeTint="BF"/>
            </w:rPr>
            <w:fldChar w:fldCharType="begin"/>
          </w:r>
          <w:r w:rsidRPr="00F52563">
            <w:rPr>
              <w:color w:val="404040" w:themeColor="text1" w:themeTint="BF"/>
            </w:rPr>
            <w:instrText xml:space="preserve"> TOC \o "1-3" \h \z \u </w:instrText>
          </w:r>
          <w:r w:rsidRPr="00F52563">
            <w:rPr>
              <w:color w:val="404040" w:themeColor="text1" w:themeTint="BF"/>
            </w:rPr>
            <w:fldChar w:fldCharType="separate"/>
          </w:r>
          <w:hyperlink w:anchor="_Toc116561066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환경설정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_Toc116561066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6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4A16B815" w14:textId="284DCEDD" w:rsidR="00B13447" w:rsidRDefault="00000000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67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1.1.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PC Web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_Toc116561067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6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64A0CEA0" w14:textId="7C24ABAA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68" w:history="1">
            <w:r w:rsidR="00B13447" w:rsidRPr="00FB75DE">
              <w:rPr>
                <w:rStyle w:val="a8"/>
                <w:b/>
                <w:noProof/>
              </w:rPr>
              <w:t>1.1.1.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환경정의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_Toc116561068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6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0823B788" w14:textId="094E48E2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69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1.1.2.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폴더구조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_Toc116561069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6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5D4482FE" w14:textId="4180CF2E" w:rsidR="00B13447" w:rsidRDefault="00000000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70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1.2.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Mobile App/Web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_Toc116561070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7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28623905" w14:textId="3E6DBC6F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71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1.2.1.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환경정의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_Toc116561071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7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5B323A20" w14:textId="0D6961EC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72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1.2.2.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폴더구조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_Toc116561072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7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30ECB824" w14:textId="73DFE24A" w:rsidR="00B13447" w:rsidRDefault="00000000">
          <w:pPr>
            <w:pStyle w:val="10"/>
            <w:tabs>
              <w:tab w:val="left" w:pos="44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73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기본규칙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_Toc116561073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8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046100BE" w14:textId="1BF1829B" w:rsidR="00B13447" w:rsidRDefault="00000000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75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2.1.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파일관리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_Toc116561075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8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18662D53" w14:textId="024D60C0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76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2.1.1.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기본제공파일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_Toc116561076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8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22E59AC0" w14:textId="38F358C9" w:rsidR="00B13447" w:rsidRDefault="00000000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77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2.2.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파일 네이밍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_Toc116561077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8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5D6E8A2B" w14:textId="5B21B444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78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2.2.1.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HTML파일 네이밍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_Toc116561078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8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74B78C54" w14:textId="1FB71DF4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79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2.2.2.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CSS파일 네이밍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_Toc116561079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9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408F6442" w14:textId="6830F698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80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2.2.3.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JAVASCRIPT파일 네이밍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_Toc116561080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9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580607A0" w14:textId="4DB787F7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81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2.2.4.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이미지파일 네이밍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_Toc116561081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10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7A5F622F" w14:textId="31EE95E7" w:rsidR="00B13447" w:rsidRDefault="00000000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82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2.3.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주석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_Toc116561082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10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384695D8" w14:textId="7AF96418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83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2.3.1.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기본규칙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_Toc116561083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10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06EF412F" w14:textId="1F0480B5" w:rsidR="00B13447" w:rsidRDefault="00000000">
          <w:pPr>
            <w:pStyle w:val="10"/>
            <w:tabs>
              <w:tab w:val="left" w:pos="44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84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HTML(Hyper Text Markup Language)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_Toc116561084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14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23A46704" w14:textId="7A42545C" w:rsidR="00B13447" w:rsidRDefault="00000000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85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기본규칙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_Toc116561085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14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7510CE1B" w14:textId="192C8C74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88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3.1.1.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표기법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_Toc116561088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14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20BFD0DB" w14:textId="100CDD7A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89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3.1.2.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따옴표 사용 범위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_Toc116561089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14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79BC1C86" w14:textId="5094788F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90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3.1.3.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들여쓰기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_Toc116561090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14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409F3F02" w14:textId="2F26416F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91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3.1.4.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Entity 코드 사용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_Toc116561091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14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38411328" w14:textId="13D02546" w:rsidR="00B13447" w:rsidRDefault="00000000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92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DTD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_Toc116561092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14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3388C0CC" w14:textId="33AD2E59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98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3.2.1.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PC DTD 기본형식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_Toc116561098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15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20590EBB" w14:textId="217B7639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99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3.2.2.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Mobile App/Web DTD 기본형식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_Toc116561099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15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1396CD64" w14:textId="762C6CA6" w:rsidR="00B13447" w:rsidRDefault="00000000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00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3.3.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HEAD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_Toc116561100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15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1B522450" w14:textId="6CDEB8E4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07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3.3.1.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META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_Toc116561107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15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3947C045" w14:textId="5CE1B9A0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08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3.3.2.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META VIEWPORT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_Toc116561108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16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10A7DB2E" w14:textId="05D0CE3C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09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3.3.3.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TITLE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_Toc116561109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16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12902B76" w14:textId="26599C90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10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3.3.4.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LINK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_Toc116561110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16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3FE006BD" w14:textId="388D5D09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11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3.3.5.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STYLE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_Toc116561111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16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106F5555" w14:textId="019870F0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12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3.3.6.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SCRIPT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_Toc116561112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17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1A295B19" w14:textId="3287607B" w:rsidR="00B13447" w:rsidRDefault="00000000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13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3.4.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레이아웃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_Toc116561113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17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3F9890EB" w14:textId="21BF66C6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15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3.4.1.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PC WEB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_Toc116561115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18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5AFC621C" w14:textId="12C195C4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16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3.4.2.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Mobile App/Web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_Toc116561116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19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1F4CA4BD" w14:textId="0BA3B561" w:rsidR="00B13447" w:rsidRDefault="00000000">
          <w:pPr>
            <w:pStyle w:val="10"/>
            <w:tabs>
              <w:tab w:val="left" w:pos="44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17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4.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Sass(Syntactically Awesome Style Sheets, SCSS)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_Toc116561117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20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5A58B4F5" w14:textId="243410CB" w:rsidR="00B13447" w:rsidRDefault="00000000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18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4.1.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환경설정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_Toc116561118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20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18231417" w14:textId="24BEFA0E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19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4.1.1.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개발환경설정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_Toc116561119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20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14C67E37" w14:textId="43F3216B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20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4.1.2.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폴더구조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_Toc116561120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21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1DE4BEE0" w14:textId="6D71FC6A" w:rsidR="00B13447" w:rsidRDefault="00000000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21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4.2.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작동방법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_Toc116561121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21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6B7B685F" w14:textId="138D5D58" w:rsidR="00B13447" w:rsidRDefault="00000000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22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4.3.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기본규칙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_Toc116561122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21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785FEBE9" w14:textId="4C5DFAFE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23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4.3.1.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SCSS 파일관리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_Toc116561123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22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12EA3CF6" w14:textId="689AA50F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24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4.3.2.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주요문법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_Toc116561124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22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3F3171D3" w14:textId="76DC06AF" w:rsidR="00B13447" w:rsidRDefault="00000000">
          <w:pPr>
            <w:pStyle w:val="10"/>
            <w:tabs>
              <w:tab w:val="left" w:pos="44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25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5.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CSS(Cascading Style Sheet)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_Toc116561125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25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66E877ED" w14:textId="3051D8F3" w:rsidR="00B13447" w:rsidRDefault="00000000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26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5.1.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기본규칙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_Toc116561126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25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7F4DBBDA" w14:textId="15543980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27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5.1.1.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CSS 파일 불러오기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_Toc116561127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25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642C8497" w14:textId="10DDA5D2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28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5.1.2.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클래스명 네이밍 기본규칙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_Toc116561128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25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1AE7925D" w14:textId="0806B7E8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29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5.1.3.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표기법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_Toc116561129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26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40E6B6C7" w14:textId="45D3A601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30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5.1.4.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따옴표 사용 범위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_Toc116561130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26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6DFEC496" w14:textId="732F4715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31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5.1.5.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들여쓰기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_Toc116561131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27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61C89597" w14:textId="10CDC771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32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5.1.6.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공백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_Toc116561132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27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671FBFA8" w14:textId="236DC050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33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5.1.7.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줄바꿈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_Toc116561133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27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48088F42" w14:textId="353E6D8F" w:rsidR="00B13447" w:rsidRDefault="00000000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34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5.2.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속성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_Toc116561134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28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0B6CC127" w14:textId="665362B9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35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5.2.1.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선언순서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_Toc116561135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28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663AB767" w14:textId="7FF2B960" w:rsidR="00B13447" w:rsidRDefault="00000000">
          <w:pPr>
            <w:pStyle w:val="10"/>
            <w:tabs>
              <w:tab w:val="left" w:pos="44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36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6.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JAVASCRIPT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_Toc116561136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29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759ADA22" w14:textId="3CF18E2E" w:rsidR="00B13447" w:rsidRDefault="00000000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37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6.1.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기본규칙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_Toc116561137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29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50AF43E2" w14:textId="2191D70C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38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6.1.1.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Script 파일 불러오기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_Toc116561138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29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6ECC26EA" w14:textId="781ACEA6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39" w:history="1">
            <w:r w:rsidR="00B13447" w:rsidRPr="00FB75DE">
              <w:rPr>
                <w:rStyle w:val="a8"/>
                <w:b/>
                <w:noProof/>
              </w:rPr>
              <w:t>6.1.2.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b/>
                <w:noProof/>
              </w:rPr>
              <w:t>표기법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_Toc116561139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29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28FDDBD7" w14:textId="2976C5F5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40" w:history="1">
            <w:r w:rsidR="00B13447" w:rsidRPr="00FB75DE">
              <w:rPr>
                <w:rStyle w:val="a8"/>
                <w:b/>
                <w:noProof/>
              </w:rPr>
              <w:t>6.1.3.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b/>
                <w:noProof/>
              </w:rPr>
              <w:t>들여쓰기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_Toc116561140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29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2DE79243" w14:textId="6CDB7994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41" w:history="1">
            <w:r w:rsidR="00B13447" w:rsidRPr="00FB75DE">
              <w:rPr>
                <w:rStyle w:val="a8"/>
                <w:b/>
                <w:noProof/>
              </w:rPr>
              <w:t>6.1.4.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b/>
                <w:noProof/>
              </w:rPr>
              <w:t>변수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_Toc116561141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29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27E2CEF0" w14:textId="38220196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42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6.1.5.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함수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_Toc116561142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30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19219836" w14:textId="43298250" w:rsidR="00F52563" w:rsidRDefault="00F52563">
          <w:r w:rsidRPr="00F52563">
            <w:rPr>
              <w:b/>
              <w:bCs/>
              <w:color w:val="404040" w:themeColor="text1" w:themeTint="BF"/>
              <w:lang w:val="ko-KR"/>
            </w:rPr>
            <w:fldChar w:fldCharType="end"/>
          </w:r>
        </w:p>
      </w:sdtContent>
    </w:sdt>
    <w:p w14:paraId="296FEF7D" w14:textId="77777777" w:rsidR="00F52563" w:rsidRDefault="00F52563" w:rsidP="002435F8">
      <w:pPr>
        <w:pStyle w:val="a5"/>
      </w:pPr>
    </w:p>
    <w:p w14:paraId="7194DBDC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769D0D3C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54CD245A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1231BE67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36FEB5B0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30D7AA69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0AD9C6F4" w14:textId="77777777" w:rsidR="00107629" w:rsidRDefault="00107629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6726C130" w14:textId="77777777" w:rsidR="00A926C0" w:rsidRDefault="00A926C0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784CCC0A" w14:textId="77777777" w:rsidR="009E557F" w:rsidRDefault="009E557F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07AEF225" w14:textId="77777777" w:rsidR="00A926C0" w:rsidRDefault="00A926C0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650D70E9" w14:textId="77777777" w:rsidR="00A926C0" w:rsidRPr="00232A40" w:rsidRDefault="00A926C0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147C8378" w14:textId="77777777" w:rsidR="007D578C" w:rsidRPr="00232A40" w:rsidRDefault="00FE3EF8" w:rsidP="007B2D37">
      <w:pPr>
        <w:widowControl/>
        <w:wordWrap/>
        <w:autoSpaceDE/>
        <w:autoSpaceDN/>
        <w:jc w:val="center"/>
        <w:rPr>
          <w:rFonts w:asciiTheme="majorHAnsi" w:eastAsiaTheme="majorHAnsi" w:hAnsiTheme="majorHAnsi"/>
          <w:color w:val="404040" w:themeColor="text1" w:themeTint="BF"/>
          <w:kern w:val="0"/>
          <w:sz w:val="40"/>
          <w:szCs w:val="40"/>
        </w:rPr>
      </w:pPr>
      <w:r>
        <w:rPr>
          <w:rFonts w:asciiTheme="majorHAnsi" w:eastAsiaTheme="majorHAnsi" w:hAnsiTheme="majorHAnsi" w:hint="eastAsia"/>
          <w:color w:val="404040" w:themeColor="text1" w:themeTint="BF"/>
          <w:kern w:val="0"/>
          <w:sz w:val="40"/>
          <w:szCs w:val="40"/>
        </w:rPr>
        <w:t>INTRO</w:t>
      </w:r>
    </w:p>
    <w:p w14:paraId="33AD2393" w14:textId="4E58768F" w:rsidR="007D578C" w:rsidRPr="00232A40" w:rsidRDefault="007D578C" w:rsidP="004B677E">
      <w:pPr>
        <w:widowControl/>
        <w:wordWrap/>
        <w:autoSpaceDE/>
        <w:autoSpaceDN/>
        <w:ind w:firstLineChars="100" w:firstLine="220"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>이 문서는 EiLAB에서 제공하는 HTM</w:t>
      </w:r>
      <w:r w:rsidR="003D7E19">
        <w:rPr>
          <w:rFonts w:asciiTheme="majorHAnsi" w:eastAsiaTheme="majorHAnsi" w:hAnsiTheme="majorHAnsi"/>
          <w:color w:val="404040" w:themeColor="text1" w:themeTint="BF"/>
          <w:kern w:val="0"/>
          <w:sz w:val="22"/>
        </w:rPr>
        <w:t>L</w:t>
      </w:r>
      <w:r w:rsidR="003D7E19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>개발</w:t>
      </w:r>
      <w:r w:rsidRPr="00232A40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>표준가이드로 마크업 개발자가 소스 코드 작성 시에 따라야 할 규칙 및 마크업 개발과 관련된 환경 정의를 기술한다.</w:t>
      </w:r>
    </w:p>
    <w:p w14:paraId="4B1F511A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1FDA51AC" w14:textId="3A5888AD" w:rsidR="007D578C" w:rsidRPr="00232A40" w:rsidRDefault="007D578C" w:rsidP="00EE3521">
      <w:pPr>
        <w:widowControl/>
        <w:wordWrap/>
        <w:autoSpaceDE/>
        <w:autoSpaceDN/>
        <w:ind w:firstLineChars="100" w:firstLine="220"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>구현된 화면과 화면</w:t>
      </w:r>
      <w:r w:rsidR="00C944C8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>목록, 컴포넌트 가이드, 퍼블리싱 소스는 한 화면으로 확인 가능한 홈페이지 형식으로 제공되어</w:t>
      </w:r>
      <w:r w:rsidR="00C944C8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>있다.</w:t>
      </w:r>
    </w:p>
    <w:p w14:paraId="65F9C3DC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5023141B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1F3B1409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562C75D1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664355AD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1A965116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7DF4E37C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44FB30F8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1DA6542E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3041E394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722B00AE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42C6D796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6E1831B3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4DA348A9" w14:textId="77777777" w:rsidR="00A9719C" w:rsidRPr="00232A40" w:rsidRDefault="00A9719C" w:rsidP="00096774">
      <w:pPr>
        <w:pStyle w:val="1"/>
        <w:numPr>
          <w:ilvl w:val="0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40"/>
          <w:szCs w:val="40"/>
        </w:rPr>
      </w:pPr>
      <w:bookmarkStart w:id="0" w:name="_Toc525050406"/>
      <w:bookmarkStart w:id="1" w:name="_Toc116561066"/>
      <w:r w:rsidRPr="00232A40">
        <w:rPr>
          <w:rFonts w:eastAsiaTheme="majorHAnsi" w:hint="eastAsia"/>
          <w:b/>
          <w:color w:val="404040" w:themeColor="text1" w:themeTint="BF"/>
          <w:sz w:val="40"/>
          <w:szCs w:val="40"/>
        </w:rPr>
        <w:t>환경설정</w:t>
      </w:r>
      <w:bookmarkEnd w:id="0"/>
      <w:bookmarkEnd w:id="1"/>
    </w:p>
    <w:p w14:paraId="7BB86004" w14:textId="77777777" w:rsidR="007F3427" w:rsidRPr="00232A40" w:rsidRDefault="007F3427" w:rsidP="005033E8">
      <w:pPr>
        <w:pStyle w:val="2"/>
        <w:numPr>
          <w:ilvl w:val="1"/>
          <w:numId w:val="1"/>
        </w:numPr>
        <w:spacing w:after="0" w:line="240" w:lineRule="auto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2" w:name="_Toc497830400"/>
      <w:bookmarkStart w:id="3" w:name="_Toc525050407"/>
      <w:bookmarkStart w:id="4" w:name="_Toc116561067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PC Web</w:t>
      </w:r>
      <w:bookmarkEnd w:id="2"/>
      <w:bookmarkEnd w:id="3"/>
      <w:bookmarkEnd w:id="4"/>
    </w:p>
    <w:p w14:paraId="2B4AD113" w14:textId="77777777" w:rsidR="007D578C" w:rsidRPr="0007273B" w:rsidRDefault="007F3427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b/>
          <w:color w:val="404040" w:themeColor="text1" w:themeTint="BF"/>
          <w:sz w:val="26"/>
          <w:szCs w:val="26"/>
        </w:rPr>
      </w:pPr>
      <w:bookmarkStart w:id="5" w:name="_Toc497830401"/>
      <w:bookmarkStart w:id="6" w:name="_Toc525050408"/>
      <w:bookmarkStart w:id="7" w:name="_Toc116561068"/>
      <w:r w:rsidRPr="0007273B">
        <w:rPr>
          <w:rFonts w:eastAsiaTheme="majorHAnsi" w:hint="eastAsia"/>
          <w:b/>
          <w:color w:val="404040" w:themeColor="text1" w:themeTint="BF"/>
          <w:sz w:val="26"/>
          <w:szCs w:val="26"/>
        </w:rPr>
        <w:t>환경정의</w:t>
      </w:r>
      <w:bookmarkEnd w:id="5"/>
      <w:bookmarkEnd w:id="6"/>
      <w:bookmarkEnd w:id="7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199"/>
        <w:gridCol w:w="7690"/>
      </w:tblGrid>
      <w:tr w:rsidR="00232A40" w:rsidRPr="00232A40" w14:paraId="66B2D8C4" w14:textId="77777777" w:rsidTr="009B3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5F3201B0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</w:rPr>
            </w:pPr>
            <w:r w:rsidRPr="00232A40">
              <w:rPr>
                <w:rFonts w:asciiTheme="majorHAnsi" w:eastAsiaTheme="majorHAnsi" w:hAnsiTheme="majorHAnsi" w:hint="eastAsia"/>
              </w:rPr>
              <w:t>범주</w:t>
            </w:r>
          </w:p>
        </w:tc>
        <w:tc>
          <w:tcPr>
            <w:tcW w:w="7690" w:type="dxa"/>
          </w:tcPr>
          <w:p w14:paraId="10944B34" w14:textId="77777777" w:rsidR="007F3427" w:rsidRPr="00232A40" w:rsidRDefault="007F3427" w:rsidP="00503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232A40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232A40" w:rsidRPr="00232A40" w14:paraId="06367757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314DC882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OS</w:t>
            </w:r>
          </w:p>
        </w:tc>
        <w:tc>
          <w:tcPr>
            <w:tcW w:w="7690" w:type="dxa"/>
          </w:tcPr>
          <w:p w14:paraId="62778CD4" w14:textId="77777777" w:rsidR="007F3427" w:rsidRPr="00232A40" w:rsidRDefault="007F3427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무관</w:t>
            </w:r>
          </w:p>
        </w:tc>
      </w:tr>
      <w:tr w:rsidR="00232A40" w:rsidRPr="00232A40" w14:paraId="43587151" w14:textId="77777777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5ED5926C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Browser</w:t>
            </w:r>
          </w:p>
        </w:tc>
        <w:tc>
          <w:tcPr>
            <w:tcW w:w="7690" w:type="dxa"/>
          </w:tcPr>
          <w:p w14:paraId="6E1D15CE" w14:textId="2BE78615" w:rsidR="007F3427" w:rsidRPr="00232A40" w:rsidRDefault="006105B1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최신 모던</w:t>
            </w:r>
            <w:r w:rsidR="006B021C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브라우저 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5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종(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Edge, Chrome, Safari, Firefox, Whale</w:t>
            </w:r>
            <w:r w:rsidR="004D7E94">
              <w:rPr>
                <w:rFonts w:asciiTheme="majorHAnsi" w:eastAsiaTheme="majorHAnsi" w:hAnsiTheme="majorHAnsi"/>
                <w:color w:val="404040" w:themeColor="text1" w:themeTint="BF"/>
              </w:rPr>
              <w:t>)</w:t>
            </w:r>
            <w:r w:rsidR="004D7E94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및 </w:t>
            </w:r>
            <w:r w:rsidR="004D7E94">
              <w:rPr>
                <w:rFonts w:asciiTheme="majorHAnsi" w:eastAsiaTheme="majorHAnsi" w:hAnsiTheme="majorHAnsi"/>
                <w:color w:val="404040" w:themeColor="text1" w:themeTint="BF"/>
              </w:rPr>
              <w:t>Internet Explorer11</w:t>
            </w:r>
          </w:p>
        </w:tc>
      </w:tr>
      <w:tr w:rsidR="00232A40" w:rsidRPr="00232A40" w14:paraId="53D4573C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2065FAB7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해상도</w:t>
            </w:r>
          </w:p>
        </w:tc>
        <w:tc>
          <w:tcPr>
            <w:tcW w:w="7690" w:type="dxa"/>
          </w:tcPr>
          <w:p w14:paraId="064E0159" w14:textId="5C341A99" w:rsidR="007F3427" w:rsidRPr="00232A40" w:rsidRDefault="003319A4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기준</w:t>
            </w:r>
            <w:r w:rsidR="00CA339D">
              <w:rPr>
                <w:rFonts w:asciiTheme="majorHAnsi" w:eastAsiaTheme="majorHAnsi" w:hAnsiTheme="majorHAnsi" w:hint="eastAsia"/>
                <w:color w:val="404040" w:themeColor="text1" w:themeTint="BF"/>
              </w:rPr>
              <w:t>화면크기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1920</w:t>
            </w:r>
            <w:r w:rsidR="006105B1">
              <w:rPr>
                <w:rFonts w:asciiTheme="majorHAnsi" w:eastAsiaTheme="majorHAnsi" w:hAnsiTheme="majorHAnsi"/>
                <w:color w:val="404040" w:themeColor="text1" w:themeTint="BF"/>
              </w:rPr>
              <w:t>x1080</w:t>
            </w:r>
            <w:r w:rsidR="005C0980"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="006105B1">
              <w:rPr>
                <w:rFonts w:asciiTheme="majorHAnsi" w:eastAsiaTheme="majorHAnsi" w:hAnsiTheme="majorHAnsi"/>
                <w:color w:val="404040" w:themeColor="text1" w:themeTint="BF"/>
              </w:rPr>
              <w:t>(</w:t>
            </w:r>
            <w:r w:rsidR="006105B1">
              <w:rPr>
                <w:rFonts w:asciiTheme="majorHAnsi" w:eastAsiaTheme="majorHAnsi" w:hAnsiTheme="majorHAnsi" w:hint="eastAsia"/>
                <w:color w:val="404040" w:themeColor="text1" w:themeTint="BF"/>
              </w:rPr>
              <w:t>최저</w:t>
            </w:r>
            <w:r w:rsidR="00CA339D">
              <w:rPr>
                <w:rFonts w:asciiTheme="majorHAnsi" w:eastAsiaTheme="majorHAnsi" w:hAnsiTheme="majorHAnsi" w:hint="eastAsia"/>
                <w:color w:val="404040" w:themeColor="text1" w:themeTint="BF"/>
              </w:rPr>
              <w:t>화면크기</w:t>
            </w:r>
            <w:r w:rsidR="007C794F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7C794F">
              <w:rPr>
                <w:rFonts w:asciiTheme="majorHAnsi" w:eastAsiaTheme="majorHAnsi" w:hAnsiTheme="majorHAnsi"/>
                <w:color w:val="404040" w:themeColor="text1" w:themeTint="BF"/>
              </w:rPr>
              <w:t>1536x</w:t>
            </w:r>
            <w:r w:rsidR="00AF7A12">
              <w:rPr>
                <w:rFonts w:asciiTheme="majorHAnsi" w:eastAsiaTheme="majorHAnsi" w:hAnsiTheme="majorHAnsi"/>
                <w:color w:val="404040" w:themeColor="text1" w:themeTint="BF"/>
              </w:rPr>
              <w:t>722)</w:t>
            </w:r>
            <w:r w:rsidR="00AF7A12">
              <w:rPr>
                <w:rFonts w:asciiTheme="majorHAnsi" w:eastAsiaTheme="majorHAnsi" w:hAnsiTheme="majorHAnsi"/>
                <w:color w:val="404040" w:themeColor="text1" w:themeTint="BF"/>
              </w:rPr>
              <w:br/>
              <w:t xml:space="preserve">* </w:t>
            </w:r>
            <w:r w:rsidR="00CA339D">
              <w:rPr>
                <w:rFonts w:asciiTheme="majorHAnsi" w:eastAsiaTheme="majorHAnsi" w:hAnsiTheme="majorHAnsi" w:hint="eastAsia"/>
                <w:color w:val="404040" w:themeColor="text1" w:themeTint="BF"/>
              </w:rPr>
              <w:t>화면크기</w:t>
            </w:r>
            <w:r w:rsidR="00AF7A12">
              <w:rPr>
                <w:rFonts w:asciiTheme="majorHAnsi" w:eastAsiaTheme="majorHAnsi" w:hAnsiTheme="majorHAnsi" w:hint="eastAsia"/>
                <w:color w:val="404040" w:themeColor="text1" w:themeTint="BF"/>
              </w:rPr>
              <w:t>는 디자인시안에 따라 변경될 수 있</w:t>
            </w:r>
            <w:r w:rsidR="00D87C2A">
              <w:rPr>
                <w:rFonts w:asciiTheme="majorHAnsi" w:eastAsiaTheme="majorHAnsi" w:hAnsiTheme="majorHAnsi" w:hint="eastAsia"/>
                <w:color w:val="404040" w:themeColor="text1" w:themeTint="BF"/>
              </w:rPr>
              <w:t>음</w:t>
            </w:r>
          </w:p>
        </w:tc>
      </w:tr>
      <w:tr w:rsidR="00232A40" w:rsidRPr="00232A40" w14:paraId="198DB0F2" w14:textId="77777777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6F387612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웹표준</w:t>
            </w:r>
          </w:p>
        </w:tc>
        <w:tc>
          <w:tcPr>
            <w:tcW w:w="7690" w:type="dxa"/>
          </w:tcPr>
          <w:p w14:paraId="342615D0" w14:textId="77777777" w:rsidR="007F3427" w:rsidRPr="00232A40" w:rsidRDefault="007F3427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Web 표준 준수(W3C)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br/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* 웹접근성, 장</w:t>
            </w:r>
            <w:r w:rsidR="007D578C"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애인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차</w:t>
            </w:r>
            <w:r w:rsidR="007D578C"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별금지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법을 통한 마크획득은 프로젝트 진행상황에 따라 시행</w:t>
            </w:r>
          </w:p>
        </w:tc>
      </w:tr>
      <w:tr w:rsidR="00232A40" w:rsidRPr="00232A40" w14:paraId="5F370518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20DFC1D6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Text Editor</w:t>
            </w:r>
          </w:p>
        </w:tc>
        <w:tc>
          <w:tcPr>
            <w:tcW w:w="7690" w:type="dxa"/>
          </w:tcPr>
          <w:p w14:paraId="773C2334" w14:textId="77777777" w:rsidR="007F3427" w:rsidRPr="00232A40" w:rsidRDefault="007F3427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무관</w:t>
            </w:r>
          </w:p>
        </w:tc>
      </w:tr>
      <w:tr w:rsidR="00232A40" w:rsidRPr="00232A40" w14:paraId="5425D6C4" w14:textId="77777777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0B8400A3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Encoding</w:t>
            </w:r>
          </w:p>
        </w:tc>
        <w:tc>
          <w:tcPr>
            <w:tcW w:w="7690" w:type="dxa"/>
          </w:tcPr>
          <w:p w14:paraId="59161A38" w14:textId="77777777" w:rsidR="007F3427" w:rsidRPr="00232A40" w:rsidRDefault="007F3427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UTF-8</w:t>
            </w:r>
          </w:p>
        </w:tc>
      </w:tr>
    </w:tbl>
    <w:p w14:paraId="54E11D2A" w14:textId="77777777" w:rsidR="007D578C" w:rsidRPr="00232A40" w:rsidRDefault="007D578C" w:rsidP="005033E8">
      <w:pPr>
        <w:pStyle w:val="a5"/>
        <w:jc w:val="left"/>
        <w:rPr>
          <w:color w:val="404040" w:themeColor="text1" w:themeTint="BF"/>
        </w:rPr>
      </w:pPr>
      <w:bookmarkStart w:id="8" w:name="_Toc497830402"/>
    </w:p>
    <w:p w14:paraId="647F7D33" w14:textId="77777777" w:rsidR="007F3427" w:rsidRPr="00232A40" w:rsidRDefault="007F3427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9" w:name="_Toc525050409"/>
      <w:bookmarkStart w:id="10" w:name="_Toc116561069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폴더구조</w:t>
      </w:r>
      <w:bookmarkEnd w:id="8"/>
      <w:bookmarkEnd w:id="9"/>
      <w:bookmarkEnd w:id="10"/>
    </w:p>
    <w:p w14:paraId="48D26CE5" w14:textId="77777777" w:rsidR="007F3427" w:rsidRPr="00232A40" w:rsidRDefault="007F3427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폴더 경로는 절대경로가 아닌 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상대경로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로 되어있다.</w:t>
      </w:r>
    </w:p>
    <w:p w14:paraId="38C725AE" w14:textId="55491F67" w:rsidR="007F3427" w:rsidRPr="00232A40" w:rsidRDefault="007F3427" w:rsidP="005033E8">
      <w:pPr>
        <w:pStyle w:val="aa"/>
        <w:spacing w:after="0" w:line="240" w:lineRule="auto"/>
        <w:ind w:leftChars="0"/>
        <w:jc w:val="left"/>
        <w:rPr>
          <w:rFonts w:asciiTheme="majorHAnsi" w:eastAsiaTheme="majorHAnsi" w:hAnsiTheme="majorHAnsi"/>
          <w:color w:val="FF0000"/>
        </w:rPr>
      </w:pPr>
      <w:r w:rsidRPr="00232A40">
        <w:rPr>
          <w:rFonts w:asciiTheme="majorHAnsi" w:eastAsiaTheme="majorHAnsi" w:hAnsiTheme="majorHAnsi" w:hint="eastAsia"/>
          <w:b/>
          <w:color w:val="FF0000"/>
        </w:rPr>
        <w:t>*</w:t>
      </w:r>
      <w:r w:rsidR="00241342">
        <w:rPr>
          <w:rFonts w:asciiTheme="majorHAnsi" w:eastAsiaTheme="majorHAnsi" w:hAnsiTheme="majorHAnsi"/>
          <w:b/>
          <w:color w:val="FF0000"/>
        </w:rPr>
        <w:t xml:space="preserve"> </w:t>
      </w:r>
      <w:r w:rsidRPr="00232A40">
        <w:rPr>
          <w:rFonts w:asciiTheme="majorHAnsi" w:eastAsiaTheme="majorHAnsi" w:hAnsiTheme="majorHAnsi" w:hint="eastAsia"/>
          <w:b/>
          <w:color w:val="FF0000"/>
        </w:rPr>
        <w:t>경로는 프로젝트 환경 마다 달라질 수 있다.</w:t>
      </w:r>
    </w:p>
    <w:p w14:paraId="5AD7AAB6" w14:textId="77777777" w:rsidR="007F3427" w:rsidRPr="00232A40" w:rsidRDefault="007F3427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HTML 파일</w:t>
      </w:r>
      <w:r w:rsidR="004A4F52" w:rsidRPr="00232A40">
        <w:rPr>
          <w:rFonts w:asciiTheme="majorHAnsi" w:eastAsiaTheme="majorHAnsi" w:hAnsiTheme="majorHAnsi"/>
          <w:b/>
          <w:color w:val="404040" w:themeColor="text1" w:themeTint="BF"/>
        </w:rPr>
        <w:t>(*.</w:t>
      </w:r>
      <w:r w:rsidR="004A4F52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htm</w:t>
      </w:r>
      <w:r w:rsidR="004A4F52" w:rsidRPr="00232A40">
        <w:rPr>
          <w:rFonts w:asciiTheme="majorHAnsi" w:eastAsiaTheme="majorHAnsi" w:hAnsiTheme="majorHAnsi"/>
          <w:b/>
          <w:color w:val="404040" w:themeColor="text1" w:themeTint="BF"/>
        </w:rPr>
        <w:t>, *.</w:t>
      </w:r>
      <w:r w:rsidR="004A4F52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html</w:t>
      </w:r>
      <w:r w:rsidR="004A4F52" w:rsidRPr="00232A40">
        <w:rPr>
          <w:rFonts w:asciiTheme="majorHAnsi" w:eastAsiaTheme="majorHAnsi" w:hAnsiTheme="majorHAnsi"/>
          <w:b/>
          <w:color w:val="404040" w:themeColor="text1" w:themeTint="BF"/>
        </w:rPr>
        <w:t>)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은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html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폴더</w:t>
      </w:r>
      <w:r w:rsidRPr="00232A40">
        <w:rPr>
          <w:rFonts w:asciiTheme="majorHAnsi" w:eastAsiaTheme="majorHAnsi" w:hAnsiTheme="majorHAnsi"/>
          <w:color w:val="404040" w:themeColor="text1" w:themeTint="BF"/>
        </w:rPr>
        <w:t>에 위치한다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.</w:t>
      </w:r>
    </w:p>
    <w:p w14:paraId="7FB9332A" w14:textId="05A8DAE3" w:rsidR="007F3427" w:rsidRPr="00232A40" w:rsidRDefault="007F3427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이미지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파일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(*.jpg, *.gif, *.png)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은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resource/image</w:t>
      </w:r>
      <w:r w:rsidR="008A2ADF">
        <w:rPr>
          <w:rFonts w:asciiTheme="majorHAnsi" w:eastAsiaTheme="majorHAnsi" w:hAnsiTheme="majorHAnsi"/>
          <w:color w:val="404040" w:themeColor="text1" w:themeTint="BF"/>
        </w:rPr>
        <w:t>/uiux</w:t>
      </w:r>
      <w:r w:rsidR="00232A40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4A4F52" w:rsidRPr="00232A40">
        <w:rPr>
          <w:rFonts w:asciiTheme="majorHAnsi" w:eastAsiaTheme="majorHAnsi" w:hAnsiTheme="majorHAnsi" w:hint="eastAsia"/>
          <w:color w:val="404040" w:themeColor="text1" w:themeTint="BF"/>
        </w:rPr>
        <w:t>폴더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F46B6C" w:rsidRPr="00232A40">
        <w:rPr>
          <w:rFonts w:asciiTheme="majorHAnsi" w:eastAsiaTheme="majorHAnsi" w:hAnsiTheme="majorHAnsi" w:hint="eastAsia"/>
          <w:color w:val="404040" w:themeColor="text1" w:themeTint="BF"/>
        </w:rPr>
        <w:t>하위</w:t>
      </w:r>
      <w:r w:rsidR="00232A40" w:rsidRPr="00232A40">
        <w:rPr>
          <w:rFonts w:asciiTheme="majorHAnsi" w:eastAsiaTheme="majorHAnsi" w:hAnsiTheme="majorHAnsi" w:hint="eastAsia"/>
          <w:color w:val="404040" w:themeColor="text1" w:themeTint="BF"/>
        </w:rPr>
        <w:t>에</w:t>
      </w:r>
      <w:r w:rsidR="00F46B6C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D4312E" w:rsidRPr="00232A40">
        <w:rPr>
          <w:rFonts w:asciiTheme="majorHAnsi" w:eastAsiaTheme="majorHAnsi" w:hAnsiTheme="majorHAnsi" w:hint="eastAsia"/>
          <w:color w:val="404040" w:themeColor="text1" w:themeTint="BF"/>
        </w:rPr>
        <w:t>이미지 용도</w:t>
      </w:r>
      <w:r w:rsidR="00232A40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F46B6C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별로 분류된 폴더에 </w:t>
      </w:r>
      <w:r w:rsidRPr="00232A40">
        <w:rPr>
          <w:rFonts w:asciiTheme="majorHAnsi" w:eastAsiaTheme="majorHAnsi" w:hAnsiTheme="majorHAnsi"/>
          <w:color w:val="404040" w:themeColor="text1" w:themeTint="BF"/>
        </w:rPr>
        <w:t>위치한다.</w:t>
      </w:r>
    </w:p>
    <w:p w14:paraId="3C5383AD" w14:textId="363AD909" w:rsidR="007F3427" w:rsidRPr="00232A40" w:rsidRDefault="00131B5B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U</w:t>
      </w:r>
      <w:r>
        <w:rPr>
          <w:rFonts w:asciiTheme="majorHAnsi" w:eastAsiaTheme="majorHAnsi" w:hAnsiTheme="majorHAnsi"/>
          <w:color w:val="404040" w:themeColor="text1" w:themeTint="BF"/>
        </w:rPr>
        <w:t>IUX</w:t>
      </w:r>
      <w:r>
        <w:rPr>
          <w:rFonts w:asciiTheme="majorHAnsi" w:eastAsiaTheme="majorHAnsi" w:hAnsiTheme="majorHAnsi" w:hint="eastAsia"/>
          <w:color w:val="404040" w:themeColor="text1" w:themeTint="BF"/>
        </w:rPr>
        <w:t xml:space="preserve">관련 </w:t>
      </w:r>
      <w:r w:rsidR="007F3427" w:rsidRPr="00232A40">
        <w:rPr>
          <w:rFonts w:asciiTheme="majorHAnsi" w:eastAsiaTheme="majorHAnsi" w:hAnsiTheme="majorHAnsi"/>
          <w:color w:val="404040" w:themeColor="text1" w:themeTint="BF"/>
        </w:rPr>
        <w:t>스크립트</w:t>
      </w:r>
      <w:r w:rsidR="00536484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536484" w:rsidRPr="006A1ED0">
        <w:rPr>
          <w:rFonts w:asciiTheme="majorHAnsi" w:eastAsiaTheme="majorHAnsi" w:hAnsiTheme="majorHAnsi" w:hint="eastAsia"/>
          <w:bCs/>
          <w:color w:val="404040" w:themeColor="text1" w:themeTint="BF"/>
        </w:rPr>
        <w:t>파일</w:t>
      </w:r>
      <w:r w:rsidR="007F3427" w:rsidRPr="00232A40">
        <w:rPr>
          <w:rFonts w:asciiTheme="majorHAnsi" w:eastAsiaTheme="majorHAnsi" w:hAnsiTheme="majorHAnsi"/>
          <w:b/>
          <w:color w:val="404040" w:themeColor="text1" w:themeTint="BF"/>
        </w:rPr>
        <w:t>(*.</w:t>
      </w:r>
      <w:r w:rsidR="007F3427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js</w:t>
      </w:r>
      <w:r w:rsidR="007F3427" w:rsidRPr="00232A40">
        <w:rPr>
          <w:rFonts w:asciiTheme="majorHAnsi" w:eastAsiaTheme="majorHAnsi" w:hAnsiTheme="majorHAnsi"/>
          <w:b/>
          <w:color w:val="404040" w:themeColor="text1" w:themeTint="BF"/>
        </w:rPr>
        <w:t>)</w:t>
      </w:r>
      <w:r w:rsidR="006A1ED0" w:rsidRPr="006A1ED0">
        <w:rPr>
          <w:rFonts w:asciiTheme="majorHAnsi" w:eastAsiaTheme="majorHAnsi" w:hAnsiTheme="majorHAnsi" w:hint="eastAsia"/>
          <w:bCs/>
          <w:color w:val="404040" w:themeColor="text1" w:themeTint="BF"/>
        </w:rPr>
        <w:t>은</w:t>
      </w:r>
      <w:r w:rsidR="007F3427"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7F3427" w:rsidRPr="00232A40">
        <w:rPr>
          <w:rFonts w:asciiTheme="majorHAnsi" w:eastAsiaTheme="majorHAnsi" w:hAnsiTheme="majorHAnsi" w:hint="eastAsia"/>
          <w:color w:val="404040" w:themeColor="text1" w:themeTint="BF"/>
        </w:rPr>
        <w:t>resource/js</w:t>
      </w:r>
      <w:r>
        <w:rPr>
          <w:rFonts w:asciiTheme="majorHAnsi" w:eastAsiaTheme="majorHAnsi" w:hAnsiTheme="majorHAnsi"/>
          <w:color w:val="404040" w:themeColor="text1" w:themeTint="BF"/>
        </w:rPr>
        <w:t>/uiux</w:t>
      </w:r>
      <w:r w:rsidR="007F3427"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4A4F52" w:rsidRPr="00232A40">
        <w:rPr>
          <w:rFonts w:asciiTheme="majorHAnsi" w:eastAsiaTheme="majorHAnsi" w:hAnsiTheme="majorHAnsi" w:hint="eastAsia"/>
          <w:color w:val="404040" w:themeColor="text1" w:themeTint="BF"/>
        </w:rPr>
        <w:t>폴더</w:t>
      </w:r>
      <w:r w:rsidR="007F3427" w:rsidRPr="00232A40">
        <w:rPr>
          <w:rFonts w:asciiTheme="majorHAnsi" w:eastAsiaTheme="majorHAnsi" w:hAnsiTheme="majorHAnsi"/>
          <w:color w:val="404040" w:themeColor="text1" w:themeTint="BF"/>
        </w:rPr>
        <w:t>에 위</w:t>
      </w:r>
      <w:r w:rsidR="007F3427" w:rsidRPr="00232A40">
        <w:rPr>
          <w:rFonts w:asciiTheme="majorHAnsi" w:eastAsiaTheme="majorHAnsi" w:hAnsiTheme="majorHAnsi" w:hint="eastAsia"/>
          <w:color w:val="404040" w:themeColor="text1" w:themeTint="BF"/>
        </w:rPr>
        <w:t>치한다.</w:t>
      </w:r>
    </w:p>
    <w:p w14:paraId="2C2D60E9" w14:textId="47F0F6F5" w:rsidR="004F6614" w:rsidRPr="00232A40" w:rsidRDefault="007F3427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스타일시트</w:t>
      </w:r>
      <w:r w:rsidR="00536484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536484" w:rsidRPr="006A1ED0">
        <w:rPr>
          <w:rFonts w:asciiTheme="majorHAnsi" w:eastAsiaTheme="majorHAnsi" w:hAnsiTheme="majorHAnsi" w:hint="eastAsia"/>
          <w:bCs/>
          <w:color w:val="404040" w:themeColor="text1" w:themeTint="BF"/>
        </w:rPr>
        <w:t>파일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(*.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css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)</w:t>
      </w:r>
      <w:r w:rsidR="00536484" w:rsidRPr="008D7CB7">
        <w:rPr>
          <w:rFonts w:asciiTheme="majorHAnsi" w:eastAsiaTheme="majorHAnsi" w:hAnsiTheme="majorHAnsi" w:hint="eastAsia"/>
          <w:bCs/>
          <w:color w:val="404040" w:themeColor="text1" w:themeTint="BF"/>
        </w:rPr>
        <w:t>은</w:t>
      </w:r>
      <w:r w:rsidR="006A1ED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resource/css</w:t>
      </w:r>
      <w:r w:rsidR="00131B5B">
        <w:rPr>
          <w:rFonts w:asciiTheme="majorHAnsi" w:eastAsiaTheme="majorHAnsi" w:hAnsiTheme="majorHAnsi"/>
          <w:color w:val="404040" w:themeColor="text1" w:themeTint="BF"/>
        </w:rPr>
        <w:t>/</w:t>
      </w:r>
      <w:r w:rsidR="00131B5B">
        <w:rPr>
          <w:rFonts w:asciiTheme="majorHAnsi" w:eastAsiaTheme="majorHAnsi" w:hAnsiTheme="majorHAnsi" w:hint="eastAsia"/>
          <w:color w:val="404040" w:themeColor="text1" w:themeTint="BF"/>
        </w:rPr>
        <w:t>u</w:t>
      </w:r>
      <w:r w:rsidR="00131B5B">
        <w:rPr>
          <w:rFonts w:asciiTheme="majorHAnsi" w:eastAsiaTheme="majorHAnsi" w:hAnsiTheme="majorHAnsi"/>
          <w:color w:val="404040" w:themeColor="text1" w:themeTint="BF"/>
        </w:rPr>
        <w:t>iux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4A4F52" w:rsidRPr="00232A40">
        <w:rPr>
          <w:rFonts w:asciiTheme="majorHAnsi" w:eastAsiaTheme="majorHAnsi" w:hAnsiTheme="majorHAnsi" w:hint="eastAsia"/>
          <w:color w:val="404040" w:themeColor="text1" w:themeTint="BF"/>
        </w:rPr>
        <w:t>폴더</w:t>
      </w:r>
      <w:r w:rsidRPr="00232A40">
        <w:rPr>
          <w:rFonts w:asciiTheme="majorHAnsi" w:eastAsiaTheme="majorHAnsi" w:hAnsiTheme="majorHAnsi"/>
          <w:color w:val="404040" w:themeColor="text1" w:themeTint="BF"/>
        </w:rPr>
        <w:t>에 위치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한다.</w:t>
      </w:r>
    </w:p>
    <w:p w14:paraId="70FAE433" w14:textId="77777777" w:rsidR="007F3427" w:rsidRPr="00232A40" w:rsidRDefault="004F6614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W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eb Font 파일은 resource/font 폴더에 위치한다.</w:t>
      </w:r>
      <w:r w:rsidR="007F3427"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</w:p>
    <w:p w14:paraId="31126E5D" w14:textId="77777777" w:rsidR="007F3427" w:rsidRPr="00232A40" w:rsidRDefault="007F3427" w:rsidP="005033E8">
      <w:pPr>
        <w:pStyle w:val="aa"/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</w:p>
    <w:tbl>
      <w:tblPr>
        <w:tblStyle w:val="a9"/>
        <w:tblW w:w="9289" w:type="dxa"/>
        <w:tblInd w:w="600" w:type="dxa"/>
        <w:tblLook w:val="04A0" w:firstRow="1" w:lastRow="0" w:firstColumn="1" w:lastColumn="0" w:noHBand="0" w:noVBand="1"/>
      </w:tblPr>
      <w:tblGrid>
        <w:gridCol w:w="9289"/>
      </w:tblGrid>
      <w:tr w:rsidR="00232A40" w:rsidRPr="00232A40" w14:paraId="660E272C" w14:textId="77777777" w:rsidTr="00073486">
        <w:trPr>
          <w:trHeight w:val="1577"/>
        </w:trPr>
        <w:tc>
          <w:tcPr>
            <w:tcW w:w="9289" w:type="dxa"/>
          </w:tcPr>
          <w:p w14:paraId="4445FC8D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22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2"/>
              </w:rPr>
              <w:t>PC Web.</w:t>
            </w:r>
          </w:p>
          <w:p w14:paraId="0E2870E2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24"/>
                <w:szCs w:val="24"/>
              </w:rPr>
              <w:t xml:space="preserve">                 </w:t>
            </w:r>
            <w:r w:rsidR="00232A40"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pc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web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/</w:t>
            </w:r>
          </w:p>
          <w:p w14:paraId="5F7E5764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    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├───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html/</w:t>
            </w:r>
          </w:p>
          <w:p w14:paraId="677A62CB" w14:textId="77777777" w:rsidR="007F3427" w:rsidRPr="00232A40" w:rsidRDefault="007F3427" w:rsidP="005033E8">
            <w:pPr>
              <w:ind w:firstLineChars="1000" w:firstLine="2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│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└───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page/</w:t>
            </w:r>
          </w:p>
          <w:p w14:paraId="2E2E229B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    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└───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resource/</w:t>
            </w:r>
          </w:p>
          <w:p w14:paraId="56C4D5D0" w14:textId="3ECD3C1C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              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├───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css/</w:t>
            </w:r>
            <w:r w:rsidR="00421D9D">
              <w:rPr>
                <w:rFonts w:asciiTheme="majorHAnsi" w:eastAsiaTheme="majorHAnsi" w:hAnsiTheme="majorHAnsi" w:hint="eastAsia"/>
                <w:color w:val="404040" w:themeColor="text1" w:themeTint="BF"/>
              </w:rPr>
              <w:t>u</w:t>
            </w:r>
            <w:r w:rsidR="00421D9D">
              <w:rPr>
                <w:rFonts w:asciiTheme="majorHAnsi" w:eastAsiaTheme="majorHAnsi" w:hAnsiTheme="majorHAnsi"/>
                <w:color w:val="404040" w:themeColor="text1" w:themeTint="BF"/>
              </w:rPr>
              <w:t>iux</w:t>
            </w:r>
          </w:p>
          <w:p w14:paraId="5621E378" w14:textId="4109779F" w:rsidR="004F6614" w:rsidRPr="00232A40" w:rsidRDefault="004F6614" w:rsidP="005033E8">
            <w:pPr>
              <w:ind w:firstLineChars="1500" w:firstLine="3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├───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font/</w:t>
            </w:r>
            <w:del w:id="11" w:author="송서현" w:date="2023-12-04T16:46:00Z">
              <w:r w:rsidR="006258FF">
                <w:rPr>
                  <w:rFonts w:asciiTheme="majorHAnsi" w:eastAsiaTheme="majorHAnsi" w:hAnsiTheme="majorHAnsi"/>
                  <w:color w:val="404040" w:themeColor="text1" w:themeTint="BF"/>
                </w:rPr>
                <w:delText>uiux</w:delText>
              </w:r>
            </w:del>
          </w:p>
          <w:p w14:paraId="505C9055" w14:textId="5A99392A" w:rsidR="007F3427" w:rsidRPr="00232A40" w:rsidRDefault="007F3427" w:rsidP="005033E8">
            <w:pPr>
              <w:ind w:firstLineChars="1000" w:firstLine="2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├───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image/</w:t>
            </w:r>
            <w:r w:rsidR="008D1B89">
              <w:rPr>
                <w:rFonts w:asciiTheme="majorHAnsi" w:eastAsiaTheme="majorHAnsi" w:hAnsiTheme="majorHAnsi"/>
                <w:color w:val="404040" w:themeColor="text1" w:themeTint="BF"/>
              </w:rPr>
              <w:t>uiux</w:t>
            </w:r>
          </w:p>
          <w:p w14:paraId="470FD0EB" w14:textId="59E65A98" w:rsidR="007F3427" w:rsidRPr="00232A40" w:rsidRDefault="007F3427" w:rsidP="005033E8">
            <w:pPr>
              <w:ind w:firstLineChars="1000" w:firstLine="2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└───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js/</w:t>
            </w:r>
            <w:r w:rsidR="00421D9D">
              <w:rPr>
                <w:rFonts w:asciiTheme="majorHAnsi" w:eastAsiaTheme="majorHAnsi" w:hAnsiTheme="majorHAnsi" w:hint="eastAsia"/>
                <w:color w:val="404040" w:themeColor="text1" w:themeTint="BF"/>
              </w:rPr>
              <w:t>u</w:t>
            </w:r>
            <w:r w:rsidR="00421D9D">
              <w:rPr>
                <w:rFonts w:asciiTheme="majorHAnsi" w:eastAsiaTheme="majorHAnsi" w:hAnsiTheme="majorHAnsi"/>
                <w:color w:val="404040" w:themeColor="text1" w:themeTint="BF"/>
              </w:rPr>
              <w:t>iux</w:t>
            </w:r>
          </w:p>
          <w:p w14:paraId="2DE403A5" w14:textId="77777777" w:rsidR="007F3427" w:rsidRPr="00232A40" w:rsidRDefault="007F3427" w:rsidP="005033E8">
            <w:pPr>
              <w:ind w:firstLineChars="1000" w:firstLine="2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62431CDC" w14:textId="77777777" w:rsidR="007F3427" w:rsidRPr="00232A40" w:rsidRDefault="007F3427" w:rsidP="005033E8">
      <w:pPr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49E398E2" w14:textId="77777777" w:rsidR="00941E9A" w:rsidRPr="00232A40" w:rsidRDefault="00941E9A" w:rsidP="005033E8">
      <w:pPr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7E995371" w14:textId="77777777" w:rsidR="007F3427" w:rsidRPr="00232A40" w:rsidRDefault="007F3427" w:rsidP="005033E8">
      <w:pPr>
        <w:pStyle w:val="2"/>
        <w:numPr>
          <w:ilvl w:val="1"/>
          <w:numId w:val="1"/>
        </w:numPr>
        <w:spacing w:before="240" w:line="240" w:lineRule="auto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12" w:name="_Toc497830403"/>
      <w:bookmarkStart w:id="13" w:name="_Toc525050410"/>
      <w:bookmarkStart w:id="14" w:name="_Toc116561070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Mobile App/Web</w:t>
      </w:r>
      <w:bookmarkEnd w:id="12"/>
      <w:bookmarkEnd w:id="13"/>
      <w:bookmarkEnd w:id="14"/>
    </w:p>
    <w:p w14:paraId="6A7E0ED8" w14:textId="77777777" w:rsidR="007F3427" w:rsidRPr="008D7CB7" w:rsidRDefault="007F3427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5" w:name="_Toc497830404"/>
      <w:bookmarkStart w:id="16" w:name="_Toc525050411"/>
      <w:bookmarkStart w:id="17" w:name="_Toc116561071"/>
      <w:r w:rsidRPr="008D7CB7">
        <w:rPr>
          <w:rFonts w:eastAsiaTheme="majorHAnsi" w:hint="eastAsia"/>
          <w:b/>
          <w:color w:val="404040" w:themeColor="text1" w:themeTint="BF"/>
          <w:sz w:val="26"/>
          <w:szCs w:val="26"/>
        </w:rPr>
        <w:t>환경정의</w:t>
      </w:r>
      <w:bookmarkEnd w:id="15"/>
      <w:bookmarkEnd w:id="16"/>
      <w:bookmarkEnd w:id="17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35"/>
        <w:gridCol w:w="7654"/>
      </w:tblGrid>
      <w:tr w:rsidR="00232A40" w:rsidRPr="00232A40" w14:paraId="7A3059E2" w14:textId="77777777" w:rsidTr="009B3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95B6F8F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</w:rPr>
            </w:pPr>
            <w:r w:rsidRPr="00232A40">
              <w:rPr>
                <w:rFonts w:asciiTheme="majorHAnsi" w:eastAsiaTheme="majorHAnsi" w:hAnsiTheme="majorHAnsi" w:hint="eastAsia"/>
              </w:rPr>
              <w:t>범주</w:t>
            </w:r>
          </w:p>
        </w:tc>
        <w:tc>
          <w:tcPr>
            <w:tcW w:w="7654" w:type="dxa"/>
          </w:tcPr>
          <w:p w14:paraId="6BEB8149" w14:textId="77777777" w:rsidR="007F3427" w:rsidRPr="00232A40" w:rsidRDefault="007F3427" w:rsidP="00503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232A40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232A40" w:rsidRPr="00232A40" w14:paraId="5D375B86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B72A65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Mobile Device</w:t>
            </w:r>
          </w:p>
        </w:tc>
        <w:tc>
          <w:tcPr>
            <w:tcW w:w="7654" w:type="dxa"/>
          </w:tcPr>
          <w:p w14:paraId="2E258915" w14:textId="2A1D0107" w:rsidR="007F3427" w:rsidRPr="00232A40" w:rsidRDefault="007F3427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 xml:space="preserve">iOS </w:t>
            </w:r>
            <w:r w:rsidR="00E77A1D">
              <w:rPr>
                <w:rFonts w:asciiTheme="majorHAnsi" w:eastAsiaTheme="majorHAnsi" w:hAnsiTheme="majorHAnsi"/>
                <w:color w:val="404040" w:themeColor="text1" w:themeTint="BF"/>
              </w:rPr>
              <w:t>12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~1</w:t>
            </w:r>
            <w:r w:rsidR="00FE1228">
              <w:rPr>
                <w:rFonts w:asciiTheme="majorHAnsi" w:eastAsiaTheme="majorHAnsi" w:hAnsiTheme="majorHAnsi"/>
                <w:color w:val="404040" w:themeColor="text1" w:themeTint="BF"/>
              </w:rPr>
              <w:t>6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 xml:space="preserve">/ Android </w:t>
            </w:r>
            <w:r w:rsidR="00FB3DAE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9(파이)</w:t>
            </w:r>
            <w:r w:rsidR="00206C89">
              <w:rPr>
                <w:rFonts w:asciiTheme="majorHAnsi" w:eastAsiaTheme="majorHAnsi" w:hAnsiTheme="majorHAnsi"/>
                <w:color w:val="404040" w:themeColor="text1" w:themeTint="BF"/>
              </w:rPr>
              <w:t>~</w:t>
            </w:r>
            <w:r w:rsidR="00206C89">
              <w:rPr>
                <w:rFonts w:asciiTheme="majorHAnsi" w:eastAsiaTheme="majorHAnsi" w:hAnsiTheme="majorHAnsi" w:hint="eastAsia"/>
                <w:color w:val="404040" w:themeColor="text1" w:themeTint="BF"/>
              </w:rPr>
              <w:t>1</w:t>
            </w:r>
            <w:r w:rsidR="00206C89">
              <w:rPr>
                <w:rFonts w:asciiTheme="majorHAnsi" w:eastAsiaTheme="majorHAnsi" w:hAnsiTheme="majorHAnsi"/>
                <w:color w:val="404040" w:themeColor="text1" w:themeTint="BF"/>
              </w:rPr>
              <w:t>3</w:t>
            </w:r>
          </w:p>
        </w:tc>
      </w:tr>
      <w:tr w:rsidR="00232A40" w:rsidRPr="00232A40" w14:paraId="39AB0A2F" w14:textId="77777777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DB3D6A1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해상도</w:t>
            </w:r>
          </w:p>
        </w:tc>
        <w:tc>
          <w:tcPr>
            <w:tcW w:w="7654" w:type="dxa"/>
          </w:tcPr>
          <w:p w14:paraId="74D0EE5A" w14:textId="5D8B33AE" w:rsidR="003E4C97" w:rsidRDefault="00665761" w:rsidP="00F55A8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-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="00CA2ABB">
              <w:rPr>
                <w:rFonts w:asciiTheme="majorHAnsi" w:eastAsiaTheme="majorHAnsi" w:hAnsiTheme="majorHAnsi" w:hint="eastAsia"/>
                <w:color w:val="404040" w:themeColor="text1" w:themeTint="BF"/>
              </w:rPr>
              <w:t>기준</w:t>
            </w:r>
            <w:r w:rsidR="00CA339D">
              <w:rPr>
                <w:rFonts w:asciiTheme="majorHAnsi" w:eastAsiaTheme="majorHAnsi" w:hAnsiTheme="majorHAnsi" w:hint="eastAsia"/>
                <w:color w:val="404040" w:themeColor="text1" w:themeTint="BF"/>
              </w:rPr>
              <w:t>화면크기</w:t>
            </w:r>
            <w:r w:rsidR="00CA2ABB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CA2ABB">
              <w:rPr>
                <w:rFonts w:asciiTheme="majorHAnsi" w:eastAsiaTheme="majorHAnsi" w:hAnsiTheme="majorHAnsi"/>
                <w:color w:val="404040" w:themeColor="text1" w:themeTint="BF"/>
              </w:rPr>
              <w:t>375x812</w:t>
            </w:r>
            <w:r w:rsidR="002B44F4"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="0074278E">
              <w:rPr>
                <w:rFonts w:asciiTheme="majorHAnsi" w:eastAsiaTheme="majorHAnsi" w:hAnsiTheme="majorHAnsi" w:hint="eastAsia"/>
                <w:color w:val="404040" w:themeColor="text1" w:themeTint="BF"/>
              </w:rPr>
              <w:t>기반</w:t>
            </w:r>
            <w:r w:rsidR="00A87F76">
              <w:rPr>
                <w:rFonts w:asciiTheme="majorHAnsi" w:eastAsiaTheme="majorHAnsi" w:hAnsiTheme="majorHAnsi" w:hint="eastAsia"/>
                <w:color w:val="404040" w:themeColor="text1" w:themeTint="BF"/>
              </w:rPr>
              <w:t>으로</w:t>
            </w:r>
            <w:r w:rsidR="002B44F4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FA2D84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가로크기 </w:t>
            </w:r>
            <w:r w:rsidR="00A87F76">
              <w:rPr>
                <w:rFonts w:asciiTheme="majorHAnsi" w:eastAsiaTheme="majorHAnsi" w:hAnsiTheme="majorHAnsi" w:hint="eastAsia"/>
                <w:color w:val="404040" w:themeColor="text1" w:themeTint="BF"/>
              </w:rPr>
              <w:t>가변</w:t>
            </w:r>
            <w:r w:rsidR="0074278E">
              <w:rPr>
                <w:rFonts w:asciiTheme="majorHAnsi" w:eastAsiaTheme="majorHAnsi" w:hAnsiTheme="majorHAnsi" w:hint="eastAsia"/>
                <w:color w:val="404040" w:themeColor="text1" w:themeTint="BF"/>
              </w:rPr>
              <w:t>대응</w:t>
            </w:r>
            <w:r w:rsidR="0074278E">
              <w:rPr>
                <w:rFonts w:asciiTheme="majorHAnsi" w:eastAsiaTheme="majorHAnsi" w:hAnsiTheme="majorHAnsi"/>
                <w:color w:val="404040" w:themeColor="text1" w:themeTint="BF"/>
              </w:rPr>
              <w:t>(</w:t>
            </w:r>
            <w:r w:rsidR="0074278E">
              <w:rPr>
                <w:rFonts w:asciiTheme="majorHAnsi" w:eastAsiaTheme="majorHAnsi" w:hAnsiTheme="majorHAnsi" w:hint="eastAsia"/>
                <w:color w:val="404040" w:themeColor="text1" w:themeTint="BF"/>
              </w:rPr>
              <w:t>최저</w:t>
            </w:r>
            <w:r w:rsidR="00762464">
              <w:rPr>
                <w:rFonts w:asciiTheme="majorHAnsi" w:eastAsiaTheme="majorHAnsi" w:hAnsiTheme="majorHAnsi" w:hint="eastAsia"/>
                <w:color w:val="404040" w:themeColor="text1" w:themeTint="BF"/>
              </w:rPr>
              <w:t>:</w:t>
            </w:r>
            <w:r w:rsidR="00762464">
              <w:rPr>
                <w:rFonts w:asciiTheme="majorHAnsi" w:eastAsiaTheme="majorHAnsi" w:hAnsiTheme="majorHAnsi"/>
                <w:color w:val="404040" w:themeColor="text1" w:themeTint="BF"/>
              </w:rPr>
              <w:t xml:space="preserve"> 360 ~ </w:t>
            </w:r>
            <w:r w:rsidR="00762464">
              <w:rPr>
                <w:rFonts w:asciiTheme="majorHAnsi" w:eastAsiaTheme="majorHAnsi" w:hAnsiTheme="majorHAnsi" w:hint="eastAsia"/>
                <w:color w:val="404040" w:themeColor="text1" w:themeTint="BF"/>
              </w:rPr>
              <w:t>최대:</w:t>
            </w:r>
            <w:r w:rsidR="00762464">
              <w:rPr>
                <w:rFonts w:asciiTheme="majorHAnsi" w:eastAsiaTheme="majorHAnsi" w:hAnsiTheme="majorHAnsi"/>
                <w:color w:val="404040" w:themeColor="text1" w:themeTint="BF"/>
              </w:rPr>
              <w:t xml:space="preserve"> 428)</w:t>
            </w:r>
          </w:p>
          <w:p w14:paraId="67DAEFC5" w14:textId="77777777" w:rsidR="00997FF8" w:rsidRDefault="00665761" w:rsidP="00665761">
            <w:pPr>
              <w:ind w:left="200" w:hangingChars="100" w:hanging="20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-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="003E4C9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모든</w:t>
            </w:r>
            <w:r w:rsidR="003E4C97" w:rsidRPr="00232A40"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="003E4C97">
              <w:rPr>
                <w:rFonts w:asciiTheme="majorHAnsi" w:eastAsiaTheme="majorHAnsi" w:hAnsiTheme="majorHAnsi" w:hint="eastAsia"/>
                <w:color w:val="404040" w:themeColor="text1" w:themeTint="BF"/>
              </w:rPr>
              <w:t>모바일기기</w:t>
            </w:r>
            <w:r w:rsidR="003E4C97" w:rsidRPr="00232A40">
              <w:rPr>
                <w:rFonts w:asciiTheme="majorHAnsi" w:eastAsiaTheme="majorHAnsi" w:hAnsiTheme="majorHAnsi"/>
                <w:color w:val="404040" w:themeColor="text1" w:themeTint="BF"/>
              </w:rPr>
              <w:t>의 최적화를 위해 MobileWeb</w:t>
            </w:r>
            <w:r w:rsidR="003E4C97">
              <w:rPr>
                <w:rFonts w:asciiTheme="majorHAnsi" w:eastAsiaTheme="majorHAnsi" w:hAnsiTheme="majorHAnsi" w:hint="eastAsia"/>
                <w:color w:val="404040" w:themeColor="text1" w:themeTint="BF"/>
              </w:rPr>
              <w:t>V</w:t>
            </w:r>
            <w:r w:rsidR="003E4C97" w:rsidRPr="00232A40">
              <w:rPr>
                <w:rFonts w:asciiTheme="majorHAnsi" w:eastAsiaTheme="majorHAnsi" w:hAnsiTheme="majorHAnsi"/>
                <w:color w:val="404040" w:themeColor="text1" w:themeTint="BF"/>
              </w:rPr>
              <w:t xml:space="preserve">iew의 </w:t>
            </w:r>
            <w:r w:rsidR="00997FF8">
              <w:rPr>
                <w:rFonts w:asciiTheme="majorHAnsi" w:eastAsiaTheme="majorHAnsi" w:hAnsiTheme="majorHAnsi"/>
                <w:color w:val="404040" w:themeColor="text1" w:themeTint="BF"/>
              </w:rPr>
              <w:t>meta v</w:t>
            </w:r>
            <w:r w:rsidR="003E4C97" w:rsidRPr="00232A40">
              <w:rPr>
                <w:rFonts w:asciiTheme="majorHAnsi" w:eastAsiaTheme="majorHAnsi" w:hAnsiTheme="majorHAnsi"/>
                <w:color w:val="404040" w:themeColor="text1" w:themeTint="BF"/>
              </w:rPr>
              <w:t>iewport 고정</w:t>
            </w:r>
          </w:p>
          <w:p w14:paraId="4722341F" w14:textId="204DE871" w:rsidR="007F3427" w:rsidRDefault="007F3427" w:rsidP="00997FF8">
            <w:pPr>
              <w:ind w:leftChars="100" w:left="20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  <w:t>*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  <w:t>viewport base 고정</w:t>
            </w:r>
            <w:r w:rsidR="004F5C7E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="004F5C7E"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  <w:t xml:space="preserve">ex&gt; </w:t>
            </w:r>
            <w:r w:rsidR="004F5C7E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 xml:space="preserve">안드로이드 </w:t>
            </w:r>
            <w:r w:rsidR="004F5C7E"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  <w:t xml:space="preserve">360/ iPhone11 </w:t>
            </w:r>
            <w:r w:rsidR="00DE2A8E"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  <w:t>375</w:t>
            </w:r>
          </w:p>
          <w:p w14:paraId="6B72E7F0" w14:textId="3E90651B" w:rsidR="00665761" w:rsidRPr="00665761" w:rsidRDefault="00665761" w:rsidP="00F55A8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- Tablet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의 경우 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Mobile View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를 기본으로 함</w:t>
            </w:r>
          </w:p>
        </w:tc>
      </w:tr>
      <w:tr w:rsidR="00232A40" w:rsidRPr="00232A40" w14:paraId="45F8E810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9382ED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웹표준</w:t>
            </w:r>
          </w:p>
        </w:tc>
        <w:tc>
          <w:tcPr>
            <w:tcW w:w="7654" w:type="dxa"/>
          </w:tcPr>
          <w:p w14:paraId="60DC371B" w14:textId="77777777" w:rsidR="007F3427" w:rsidRPr="00232A40" w:rsidRDefault="007F3427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Web 표준 준수(W3C)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br/>
            </w:r>
            <w:r w:rsidR="00275DC8"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* 웹접근성, 장애인차별금지법을 통한 마크획득은 프로젝트 진행상황에 따라 시행</w:t>
            </w:r>
          </w:p>
        </w:tc>
      </w:tr>
      <w:tr w:rsidR="00232A40" w:rsidRPr="00232A40" w14:paraId="1BF55CAF" w14:textId="77777777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F4CDE65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Text Editor</w:t>
            </w:r>
          </w:p>
        </w:tc>
        <w:tc>
          <w:tcPr>
            <w:tcW w:w="7654" w:type="dxa"/>
          </w:tcPr>
          <w:p w14:paraId="7DCFABFA" w14:textId="77777777" w:rsidR="007F3427" w:rsidRPr="00232A40" w:rsidRDefault="007F3427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무관</w:t>
            </w:r>
          </w:p>
        </w:tc>
      </w:tr>
      <w:tr w:rsidR="00232A40" w:rsidRPr="00232A40" w14:paraId="41DCD240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481FEC9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Encoding</w:t>
            </w:r>
          </w:p>
        </w:tc>
        <w:tc>
          <w:tcPr>
            <w:tcW w:w="7654" w:type="dxa"/>
          </w:tcPr>
          <w:p w14:paraId="660EB016" w14:textId="77777777" w:rsidR="007F3427" w:rsidRPr="00232A40" w:rsidRDefault="007F3427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UTF-8</w:t>
            </w:r>
          </w:p>
        </w:tc>
      </w:tr>
      <w:tr w:rsidR="00232A40" w:rsidRPr="00232A40" w14:paraId="5737E310" w14:textId="77777777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7C84F04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네이티브영역</w:t>
            </w:r>
          </w:p>
        </w:tc>
        <w:tc>
          <w:tcPr>
            <w:tcW w:w="7654" w:type="dxa"/>
          </w:tcPr>
          <w:p w14:paraId="17AA5B86" w14:textId="77777777" w:rsidR="007F3427" w:rsidRPr="00232A40" w:rsidRDefault="007F3427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메인, 전체메뉴, 헤더</w:t>
            </w:r>
          </w:p>
          <w:p w14:paraId="701082CA" w14:textId="77777777" w:rsidR="007F3427" w:rsidRPr="00232A40" w:rsidRDefault="007F3427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* 이 외의 공통영역은 개발 협의 하에 진행</w:t>
            </w:r>
          </w:p>
        </w:tc>
      </w:tr>
    </w:tbl>
    <w:p w14:paraId="16287F21" w14:textId="77777777" w:rsidR="007F3427" w:rsidRPr="00232A40" w:rsidRDefault="007F3427" w:rsidP="005033E8">
      <w:pPr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0BF66917" w14:textId="77777777" w:rsidR="007F3427" w:rsidRPr="00232A40" w:rsidRDefault="007F3427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8" w:name="_Toc497830405"/>
      <w:bookmarkStart w:id="19" w:name="_Toc525050412"/>
      <w:bookmarkStart w:id="20" w:name="_Toc116561072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폴더구조</w:t>
      </w:r>
      <w:bookmarkEnd w:id="18"/>
      <w:bookmarkEnd w:id="19"/>
      <w:bookmarkEnd w:id="20"/>
    </w:p>
    <w:p w14:paraId="4D583B52" w14:textId="77777777" w:rsidR="004F6614" w:rsidRPr="00232A40" w:rsidRDefault="004F6614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폴더 경로는 절대경로가 아닌 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상대경로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로 되어있다.</w:t>
      </w:r>
    </w:p>
    <w:p w14:paraId="3C8A12DE" w14:textId="71A536D4" w:rsidR="004F6614" w:rsidRPr="00D618B7" w:rsidRDefault="004F6614" w:rsidP="005033E8">
      <w:pPr>
        <w:pStyle w:val="aa"/>
        <w:spacing w:after="0" w:line="240" w:lineRule="auto"/>
        <w:ind w:leftChars="0"/>
        <w:jc w:val="left"/>
        <w:rPr>
          <w:rFonts w:asciiTheme="majorHAnsi" w:eastAsiaTheme="majorHAnsi" w:hAnsiTheme="majorHAnsi"/>
          <w:color w:val="FF0000"/>
        </w:rPr>
      </w:pPr>
      <w:r w:rsidRPr="00D618B7">
        <w:rPr>
          <w:rFonts w:asciiTheme="majorHAnsi" w:eastAsiaTheme="majorHAnsi" w:hAnsiTheme="majorHAnsi" w:hint="eastAsia"/>
          <w:b/>
          <w:color w:val="FF0000"/>
        </w:rPr>
        <w:t>*</w:t>
      </w:r>
      <w:r w:rsidR="0039476F">
        <w:rPr>
          <w:rFonts w:asciiTheme="majorHAnsi" w:eastAsiaTheme="majorHAnsi" w:hAnsiTheme="majorHAnsi"/>
          <w:b/>
          <w:color w:val="FF0000"/>
        </w:rPr>
        <w:t xml:space="preserve"> </w:t>
      </w:r>
      <w:r w:rsidRPr="00D618B7">
        <w:rPr>
          <w:rFonts w:asciiTheme="majorHAnsi" w:eastAsiaTheme="majorHAnsi" w:hAnsiTheme="majorHAnsi" w:hint="eastAsia"/>
          <w:b/>
          <w:color w:val="FF0000"/>
        </w:rPr>
        <w:t>경로는 프로젝트 환경 마다 달라질 수 있다.</w:t>
      </w:r>
    </w:p>
    <w:p w14:paraId="72A62FF0" w14:textId="77777777" w:rsidR="004F6614" w:rsidRPr="00232A40" w:rsidRDefault="004F6614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HTML 파일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(*.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htm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, *.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html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)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은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html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폴더</w:t>
      </w:r>
      <w:r w:rsidRPr="00232A40">
        <w:rPr>
          <w:rFonts w:asciiTheme="majorHAnsi" w:eastAsiaTheme="majorHAnsi" w:hAnsiTheme="majorHAnsi"/>
          <w:color w:val="404040" w:themeColor="text1" w:themeTint="BF"/>
        </w:rPr>
        <w:t>에 위치한다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.</w:t>
      </w:r>
    </w:p>
    <w:p w14:paraId="5B6B9941" w14:textId="23E9906E" w:rsidR="00D4312E" w:rsidRPr="00232A40" w:rsidRDefault="00D4312E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이미지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파일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(*.jpg, *.gif, *.png)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은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resource/images</w:t>
      </w:r>
      <w:r w:rsidR="00CC7649">
        <w:rPr>
          <w:rFonts w:asciiTheme="majorHAnsi" w:eastAsiaTheme="majorHAnsi" w:hAnsiTheme="majorHAnsi"/>
          <w:color w:val="404040" w:themeColor="text1" w:themeTint="BF"/>
        </w:rPr>
        <w:t>/uiux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폴더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하위</w:t>
      </w:r>
      <w:r w:rsidR="003F000E" w:rsidRPr="00232A40">
        <w:rPr>
          <w:rFonts w:asciiTheme="majorHAnsi" w:eastAsiaTheme="majorHAnsi" w:hAnsiTheme="majorHAnsi" w:hint="eastAsia"/>
          <w:color w:val="404040" w:themeColor="text1" w:themeTint="BF"/>
        </w:rPr>
        <w:t>,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이미지 용도 별로 분류된 폴더에 </w:t>
      </w:r>
      <w:r w:rsidRPr="00232A40">
        <w:rPr>
          <w:rFonts w:asciiTheme="majorHAnsi" w:eastAsiaTheme="majorHAnsi" w:hAnsiTheme="majorHAnsi"/>
          <w:color w:val="404040" w:themeColor="text1" w:themeTint="BF"/>
        </w:rPr>
        <w:t>위치한다.</w:t>
      </w:r>
    </w:p>
    <w:p w14:paraId="0077A39C" w14:textId="119E1B63" w:rsidR="004F6614" w:rsidRPr="00232A40" w:rsidRDefault="00131B5B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/>
          <w:color w:val="404040" w:themeColor="text1" w:themeTint="BF"/>
        </w:rPr>
        <w:t>UIUX</w:t>
      </w:r>
      <w:r>
        <w:rPr>
          <w:rFonts w:asciiTheme="majorHAnsi" w:eastAsiaTheme="majorHAnsi" w:hAnsiTheme="majorHAnsi" w:hint="eastAsia"/>
          <w:color w:val="404040" w:themeColor="text1" w:themeTint="BF"/>
        </w:rPr>
        <w:t xml:space="preserve">관련 </w:t>
      </w:r>
      <w:r w:rsidR="004F6614" w:rsidRPr="00232A40">
        <w:rPr>
          <w:rFonts w:asciiTheme="majorHAnsi" w:eastAsiaTheme="majorHAnsi" w:hAnsiTheme="majorHAnsi"/>
          <w:color w:val="404040" w:themeColor="text1" w:themeTint="BF"/>
        </w:rPr>
        <w:t>스크립트</w:t>
      </w:r>
      <w:r w:rsidR="00F77FE9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F77FE9" w:rsidRPr="00F77FE9">
        <w:rPr>
          <w:rFonts w:asciiTheme="majorHAnsi" w:eastAsiaTheme="majorHAnsi" w:hAnsiTheme="majorHAnsi" w:hint="eastAsia"/>
          <w:bCs/>
          <w:color w:val="404040" w:themeColor="text1" w:themeTint="BF"/>
        </w:rPr>
        <w:t>파일</w:t>
      </w:r>
      <w:r w:rsidR="004F6614" w:rsidRPr="00232A40">
        <w:rPr>
          <w:rFonts w:asciiTheme="majorHAnsi" w:eastAsiaTheme="majorHAnsi" w:hAnsiTheme="majorHAnsi"/>
          <w:b/>
          <w:color w:val="404040" w:themeColor="text1" w:themeTint="BF"/>
        </w:rPr>
        <w:t>(*.</w:t>
      </w:r>
      <w:r w:rsidR="004F6614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js</w:t>
      </w:r>
      <w:r w:rsidR="004F6614" w:rsidRPr="00232A40">
        <w:rPr>
          <w:rFonts w:asciiTheme="majorHAnsi" w:eastAsiaTheme="majorHAnsi" w:hAnsiTheme="majorHAnsi"/>
          <w:b/>
          <w:color w:val="404040" w:themeColor="text1" w:themeTint="BF"/>
        </w:rPr>
        <w:t>)</w:t>
      </w:r>
      <w:r w:rsidR="00F77FE9" w:rsidRPr="00F77FE9">
        <w:rPr>
          <w:rFonts w:asciiTheme="majorHAnsi" w:eastAsiaTheme="majorHAnsi" w:hAnsiTheme="majorHAnsi" w:hint="eastAsia"/>
          <w:bCs/>
          <w:color w:val="404040" w:themeColor="text1" w:themeTint="BF"/>
        </w:rPr>
        <w:t>은</w:t>
      </w:r>
      <w:r w:rsidR="004F6614"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4F6614" w:rsidRPr="00232A40">
        <w:rPr>
          <w:rFonts w:asciiTheme="majorHAnsi" w:eastAsiaTheme="majorHAnsi" w:hAnsiTheme="majorHAnsi" w:hint="eastAsia"/>
          <w:color w:val="404040" w:themeColor="text1" w:themeTint="BF"/>
        </w:rPr>
        <w:t>resource/js</w:t>
      </w:r>
      <w:r>
        <w:rPr>
          <w:rFonts w:asciiTheme="majorHAnsi" w:eastAsiaTheme="majorHAnsi" w:hAnsiTheme="majorHAnsi"/>
          <w:color w:val="404040" w:themeColor="text1" w:themeTint="BF"/>
        </w:rPr>
        <w:t>/uiux</w:t>
      </w:r>
      <w:r w:rsidR="004F6614"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4F6614" w:rsidRPr="00232A40">
        <w:rPr>
          <w:rFonts w:asciiTheme="majorHAnsi" w:eastAsiaTheme="majorHAnsi" w:hAnsiTheme="majorHAnsi" w:hint="eastAsia"/>
          <w:color w:val="404040" w:themeColor="text1" w:themeTint="BF"/>
        </w:rPr>
        <w:t>폴더</w:t>
      </w:r>
      <w:r w:rsidR="004F6614" w:rsidRPr="00232A40">
        <w:rPr>
          <w:rFonts w:asciiTheme="majorHAnsi" w:eastAsiaTheme="majorHAnsi" w:hAnsiTheme="majorHAnsi"/>
          <w:color w:val="404040" w:themeColor="text1" w:themeTint="BF"/>
        </w:rPr>
        <w:t>에 위</w:t>
      </w:r>
      <w:r w:rsidR="004F6614" w:rsidRPr="00232A40">
        <w:rPr>
          <w:rFonts w:asciiTheme="majorHAnsi" w:eastAsiaTheme="majorHAnsi" w:hAnsiTheme="majorHAnsi" w:hint="eastAsia"/>
          <w:color w:val="404040" w:themeColor="text1" w:themeTint="BF"/>
        </w:rPr>
        <w:t>치한다.</w:t>
      </w:r>
    </w:p>
    <w:p w14:paraId="1E926BAD" w14:textId="38CF406F" w:rsidR="004F6614" w:rsidRPr="00232A40" w:rsidRDefault="004F6614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스타일시트</w:t>
      </w:r>
      <w:r w:rsidR="00F77FE9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F77FE9" w:rsidRPr="00F77FE9">
        <w:rPr>
          <w:rFonts w:asciiTheme="majorHAnsi" w:eastAsiaTheme="majorHAnsi" w:hAnsiTheme="majorHAnsi" w:hint="eastAsia"/>
          <w:bCs/>
          <w:color w:val="404040" w:themeColor="text1" w:themeTint="BF"/>
        </w:rPr>
        <w:t>파일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(*.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css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)</w:t>
      </w:r>
      <w:r w:rsidR="00F77FE9">
        <w:rPr>
          <w:rFonts w:asciiTheme="majorHAnsi" w:eastAsiaTheme="majorHAnsi" w:hAnsiTheme="majorHAnsi" w:hint="eastAsia"/>
          <w:color w:val="404040" w:themeColor="text1" w:themeTint="BF"/>
        </w:rPr>
        <w:t>은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resource/css</w:t>
      </w:r>
      <w:r w:rsidR="00131B5B">
        <w:rPr>
          <w:rFonts w:asciiTheme="majorHAnsi" w:eastAsiaTheme="majorHAnsi" w:hAnsiTheme="majorHAnsi"/>
          <w:color w:val="404040" w:themeColor="text1" w:themeTint="BF"/>
        </w:rPr>
        <w:t>/uiux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폴더</w:t>
      </w:r>
      <w:r w:rsidRPr="00232A40">
        <w:rPr>
          <w:rFonts w:asciiTheme="majorHAnsi" w:eastAsiaTheme="majorHAnsi" w:hAnsiTheme="majorHAnsi"/>
          <w:color w:val="404040" w:themeColor="text1" w:themeTint="BF"/>
        </w:rPr>
        <w:t>에 위치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한다.</w:t>
      </w:r>
    </w:p>
    <w:p w14:paraId="1B2BD0F2" w14:textId="77777777" w:rsidR="004F6614" w:rsidRPr="00232A40" w:rsidRDefault="004F6614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W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eb Font 파일은 resource/font 폴더에 위치한다.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</w:p>
    <w:p w14:paraId="5BE93A62" w14:textId="77777777" w:rsidR="007F3427" w:rsidRPr="00232A40" w:rsidRDefault="007F3427" w:rsidP="005033E8">
      <w:pPr>
        <w:pStyle w:val="aa"/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</w:p>
    <w:tbl>
      <w:tblPr>
        <w:tblStyle w:val="a9"/>
        <w:tblW w:w="9361" w:type="dxa"/>
        <w:tblInd w:w="528" w:type="dxa"/>
        <w:tblLook w:val="04A0" w:firstRow="1" w:lastRow="0" w:firstColumn="1" w:lastColumn="0" w:noHBand="0" w:noVBand="1"/>
      </w:tblPr>
      <w:tblGrid>
        <w:gridCol w:w="9361"/>
      </w:tblGrid>
      <w:tr w:rsidR="00232A40" w:rsidRPr="00232A40" w14:paraId="0D6EB3CA" w14:textId="77777777" w:rsidTr="00073486">
        <w:trPr>
          <w:trHeight w:val="1577"/>
        </w:trPr>
        <w:tc>
          <w:tcPr>
            <w:tcW w:w="9361" w:type="dxa"/>
          </w:tcPr>
          <w:p w14:paraId="62A3F515" w14:textId="77777777" w:rsidR="007F3427" w:rsidRPr="00D618B7" w:rsidRDefault="007F3427" w:rsidP="005033E8">
            <w:pPr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2"/>
              </w:rPr>
            </w:pPr>
            <w:r w:rsidRPr="00D618B7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2"/>
              </w:rPr>
              <w:t>Mobile App/Web.</w:t>
            </w:r>
          </w:p>
          <w:p w14:paraId="387491C4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                </w:t>
            </w:r>
            <w:r w:rsidR="004D4AAC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D618B7">
              <w:rPr>
                <w:rFonts w:asciiTheme="majorHAnsi" w:eastAsiaTheme="majorHAnsi" w:hAnsiTheme="majorHAnsi" w:hint="eastAsia"/>
                <w:color w:val="404040" w:themeColor="text1" w:themeTint="BF"/>
              </w:rPr>
              <w:t>mobileweb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/</w:t>
            </w:r>
          </w:p>
          <w:p w14:paraId="585AD55B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    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├───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html/</w:t>
            </w:r>
          </w:p>
          <w:p w14:paraId="7D61DF96" w14:textId="77777777" w:rsidR="007F3427" w:rsidRPr="00232A40" w:rsidRDefault="007F3427" w:rsidP="005033E8">
            <w:pPr>
              <w:ind w:firstLineChars="1000" w:firstLine="2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│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└───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page/</w:t>
            </w:r>
          </w:p>
          <w:p w14:paraId="37405253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    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└───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resource/</w:t>
            </w:r>
          </w:p>
          <w:p w14:paraId="222C595F" w14:textId="3C595B2B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              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├───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css/</w:t>
            </w:r>
            <w:r w:rsidR="007E3F90">
              <w:rPr>
                <w:rFonts w:asciiTheme="majorHAnsi" w:eastAsiaTheme="majorHAnsi" w:hAnsiTheme="majorHAnsi"/>
                <w:color w:val="404040" w:themeColor="text1" w:themeTint="BF"/>
              </w:rPr>
              <w:t>uiux</w:t>
            </w:r>
          </w:p>
          <w:p w14:paraId="4D8C371E" w14:textId="74698856" w:rsidR="004F6614" w:rsidRPr="00232A40" w:rsidRDefault="004F6614" w:rsidP="005033E8">
            <w:pPr>
              <w:ind w:firstLineChars="1500" w:firstLine="3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├───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font/</w:t>
            </w:r>
            <w:del w:id="21" w:author="송서현" w:date="2023-12-04T16:46:00Z">
              <w:r w:rsidR="00C73ED3">
                <w:rPr>
                  <w:rFonts w:asciiTheme="majorHAnsi" w:eastAsiaTheme="majorHAnsi" w:hAnsiTheme="majorHAnsi" w:hint="eastAsia"/>
                  <w:color w:val="404040" w:themeColor="text1" w:themeTint="BF"/>
                </w:rPr>
                <w:delText>u</w:delText>
              </w:r>
              <w:r w:rsidR="00C73ED3">
                <w:rPr>
                  <w:rFonts w:asciiTheme="majorHAnsi" w:eastAsiaTheme="majorHAnsi" w:hAnsiTheme="majorHAnsi"/>
                  <w:color w:val="404040" w:themeColor="text1" w:themeTint="BF"/>
                </w:rPr>
                <w:delText>iux</w:delText>
              </w:r>
            </w:del>
          </w:p>
          <w:p w14:paraId="716B19BD" w14:textId="4A624A31" w:rsidR="007F3427" w:rsidRPr="00232A40" w:rsidRDefault="007F3427" w:rsidP="005033E8">
            <w:pPr>
              <w:ind w:firstLineChars="1000" w:firstLine="2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├───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image</w:t>
            </w:r>
            <w:r w:rsidR="004D05BE">
              <w:rPr>
                <w:rFonts w:asciiTheme="majorHAnsi" w:eastAsiaTheme="majorHAnsi" w:hAnsiTheme="majorHAnsi"/>
                <w:color w:val="404040" w:themeColor="text1" w:themeTint="BF"/>
              </w:rPr>
              <w:t>s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/</w:t>
            </w:r>
            <w:r w:rsidR="00B338EE">
              <w:rPr>
                <w:rFonts w:asciiTheme="majorHAnsi" w:eastAsiaTheme="majorHAnsi" w:hAnsiTheme="majorHAnsi"/>
                <w:color w:val="404040" w:themeColor="text1" w:themeTint="BF"/>
              </w:rPr>
              <w:t>uiux</w:t>
            </w:r>
          </w:p>
          <w:p w14:paraId="1843DA5C" w14:textId="3E5270A4" w:rsidR="007F3427" w:rsidRPr="00232A40" w:rsidRDefault="007F3427" w:rsidP="005033E8">
            <w:pPr>
              <w:ind w:firstLineChars="1000" w:firstLine="2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└───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js/</w:t>
            </w:r>
            <w:r w:rsidR="007E3F90">
              <w:rPr>
                <w:rFonts w:asciiTheme="majorHAnsi" w:eastAsiaTheme="majorHAnsi" w:hAnsiTheme="majorHAnsi"/>
                <w:color w:val="404040" w:themeColor="text1" w:themeTint="BF"/>
              </w:rPr>
              <w:t>uiux</w:t>
            </w:r>
          </w:p>
          <w:p w14:paraId="384BA73E" w14:textId="77777777" w:rsidR="007F3427" w:rsidRPr="00232A40" w:rsidRDefault="007F3427" w:rsidP="005033E8">
            <w:pPr>
              <w:ind w:firstLineChars="1000" w:firstLine="2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34B3F2EB" w14:textId="77777777" w:rsidR="00810B57" w:rsidRPr="00232A40" w:rsidRDefault="00810B57" w:rsidP="005033E8">
      <w:pPr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65CF4E1D" w14:textId="77777777" w:rsidR="00810B57" w:rsidRPr="00232A40" w:rsidRDefault="00810B57" w:rsidP="00096774">
      <w:pPr>
        <w:pStyle w:val="1"/>
        <w:numPr>
          <w:ilvl w:val="0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40"/>
          <w:szCs w:val="40"/>
        </w:rPr>
      </w:pPr>
      <w:bookmarkStart w:id="22" w:name="_Toc525050413"/>
      <w:bookmarkStart w:id="23" w:name="_Toc116561073"/>
      <w:r w:rsidRPr="00232A40">
        <w:rPr>
          <w:rFonts w:eastAsiaTheme="majorHAnsi" w:hint="eastAsia"/>
          <w:b/>
          <w:color w:val="404040" w:themeColor="text1" w:themeTint="BF"/>
          <w:sz w:val="40"/>
          <w:szCs w:val="40"/>
        </w:rPr>
        <w:t>기본규칙</w:t>
      </w:r>
      <w:bookmarkEnd w:id="22"/>
      <w:bookmarkEnd w:id="23"/>
    </w:p>
    <w:p w14:paraId="7D34F5C7" w14:textId="77777777" w:rsidR="00A90E2D" w:rsidRPr="00232A40" w:rsidRDefault="00A90E2D" w:rsidP="005033E8">
      <w:pPr>
        <w:pStyle w:val="aa"/>
        <w:keepNext/>
        <w:numPr>
          <w:ilvl w:val="0"/>
          <w:numId w:val="1"/>
        </w:numPr>
        <w:spacing w:before="240" w:line="240" w:lineRule="auto"/>
        <w:ind w:leftChars="0"/>
        <w:jc w:val="left"/>
        <w:outlineLvl w:val="1"/>
        <w:rPr>
          <w:rFonts w:asciiTheme="majorHAnsi" w:eastAsiaTheme="majorHAnsi" w:hAnsiTheme="majorHAnsi" w:cstheme="majorBidi"/>
          <w:b/>
          <w:vanish/>
          <w:color w:val="404040" w:themeColor="text1" w:themeTint="BF"/>
          <w:sz w:val="28"/>
          <w:szCs w:val="28"/>
        </w:rPr>
      </w:pPr>
      <w:bookmarkStart w:id="24" w:name="_Toc525050414"/>
      <w:bookmarkStart w:id="25" w:name="_Toc525052830"/>
      <w:bookmarkStart w:id="26" w:name="_Toc528333134"/>
      <w:bookmarkStart w:id="27" w:name="_Toc528333205"/>
      <w:bookmarkStart w:id="28" w:name="_Toc20841760"/>
      <w:bookmarkStart w:id="29" w:name="_Toc115968481"/>
      <w:bookmarkStart w:id="30" w:name="_Toc115969671"/>
      <w:bookmarkStart w:id="31" w:name="_Toc115969749"/>
      <w:bookmarkStart w:id="32" w:name="_Toc116046077"/>
      <w:bookmarkStart w:id="33" w:name="_Toc116046161"/>
      <w:bookmarkStart w:id="34" w:name="_Toc116552376"/>
      <w:bookmarkStart w:id="35" w:name="_Toc116552453"/>
      <w:bookmarkStart w:id="36" w:name="_Toc116561074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7D104A60" w14:textId="77777777" w:rsidR="00594077" w:rsidRPr="00232A40" w:rsidRDefault="00594077" w:rsidP="005033E8">
      <w:pPr>
        <w:pStyle w:val="2"/>
        <w:numPr>
          <w:ilvl w:val="1"/>
          <w:numId w:val="1"/>
        </w:numPr>
        <w:spacing w:after="0" w:line="240" w:lineRule="auto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37" w:name="_Toc525050415"/>
      <w:bookmarkStart w:id="38" w:name="_Toc116561075"/>
      <w:bookmarkStart w:id="39" w:name="_Toc497830406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파일관리</w:t>
      </w:r>
      <w:bookmarkEnd w:id="37"/>
      <w:bookmarkEnd w:id="38"/>
    </w:p>
    <w:p w14:paraId="75F7B650" w14:textId="1D3F3A08" w:rsidR="00B16C70" w:rsidRPr="00232A40" w:rsidRDefault="00656051" w:rsidP="00656051">
      <w:pPr>
        <w:pStyle w:val="a5"/>
        <w:jc w:val="left"/>
        <w:rPr>
          <w:color w:val="404040" w:themeColor="text1" w:themeTint="BF"/>
          <w:szCs w:val="20"/>
        </w:rPr>
      </w:pPr>
      <w:r w:rsidRPr="00232A40">
        <w:rPr>
          <w:rFonts w:hint="eastAsia"/>
          <w:color w:val="404040" w:themeColor="text1" w:themeTint="BF"/>
          <w:szCs w:val="20"/>
        </w:rPr>
        <w:t>하기</w:t>
      </w:r>
      <w:r w:rsidR="00B16C70" w:rsidRPr="00232A40">
        <w:rPr>
          <w:rFonts w:hint="eastAsia"/>
          <w:color w:val="404040" w:themeColor="text1" w:themeTint="BF"/>
          <w:szCs w:val="20"/>
        </w:rPr>
        <w:t xml:space="preserve"> </w:t>
      </w:r>
      <w:r w:rsidR="00196F33" w:rsidRPr="00232A40">
        <w:rPr>
          <w:rFonts w:hint="eastAsia"/>
          <w:color w:val="404040" w:themeColor="text1" w:themeTint="BF"/>
          <w:szCs w:val="20"/>
        </w:rPr>
        <w:t xml:space="preserve">사유에 의거 </w:t>
      </w:r>
      <w:r w:rsidR="005C0980">
        <w:rPr>
          <w:b/>
          <w:color w:val="404040" w:themeColor="text1" w:themeTint="BF"/>
          <w:szCs w:val="20"/>
        </w:rPr>
        <w:t>HTML</w:t>
      </w:r>
      <w:r w:rsidR="00E21567" w:rsidRPr="00232A40">
        <w:rPr>
          <w:rFonts w:hint="eastAsia"/>
          <w:b/>
          <w:color w:val="404040" w:themeColor="text1" w:themeTint="BF"/>
          <w:szCs w:val="20"/>
        </w:rPr>
        <w:t xml:space="preserve">파일 및 </w:t>
      </w:r>
      <w:r w:rsidR="006712C2" w:rsidRPr="00232A40">
        <w:rPr>
          <w:b/>
          <w:color w:val="404040" w:themeColor="text1" w:themeTint="BF"/>
          <w:szCs w:val="20"/>
        </w:rPr>
        <w:t>’</w:t>
      </w:r>
      <w:r w:rsidR="003A5D22" w:rsidRPr="00232A40">
        <w:rPr>
          <w:rFonts w:hint="eastAsia"/>
          <w:b/>
          <w:color w:val="404040" w:themeColor="text1" w:themeTint="BF"/>
          <w:szCs w:val="20"/>
        </w:rPr>
        <w:t xml:space="preserve"> </w:t>
      </w:r>
      <w:hyperlink w:anchor="_기본제공파일" w:history="1">
        <w:r w:rsidR="003A5D22" w:rsidRPr="00232A40">
          <w:rPr>
            <w:rStyle w:val="a8"/>
            <w:rFonts w:hint="eastAsia"/>
            <w:b/>
            <w:color w:val="404040" w:themeColor="text1" w:themeTint="BF"/>
            <w:szCs w:val="20"/>
            <w:u w:val="none"/>
          </w:rPr>
          <w:t xml:space="preserve">2.1.1. </w:t>
        </w:r>
        <w:r w:rsidR="00196F33" w:rsidRPr="00232A40">
          <w:rPr>
            <w:rStyle w:val="a8"/>
            <w:rFonts w:hint="eastAsia"/>
            <w:b/>
            <w:color w:val="404040" w:themeColor="text1" w:themeTint="BF"/>
            <w:szCs w:val="20"/>
            <w:u w:val="none"/>
          </w:rPr>
          <w:t>기본제공</w:t>
        </w:r>
        <w:r w:rsidR="00B16C70" w:rsidRPr="00232A40">
          <w:rPr>
            <w:rStyle w:val="a8"/>
            <w:rFonts w:hint="eastAsia"/>
            <w:b/>
            <w:color w:val="404040" w:themeColor="text1" w:themeTint="BF"/>
            <w:szCs w:val="20"/>
            <w:u w:val="none"/>
          </w:rPr>
          <w:t>파일</w:t>
        </w:r>
      </w:hyperlink>
      <w:r w:rsidR="006F44EC" w:rsidRPr="00232A40">
        <w:rPr>
          <w:rFonts w:hint="eastAsia"/>
          <w:b/>
          <w:color w:val="404040" w:themeColor="text1" w:themeTint="BF"/>
          <w:szCs w:val="20"/>
        </w:rPr>
        <w:t>(</w:t>
      </w:r>
      <w:r w:rsidR="00B1504B">
        <w:rPr>
          <w:b/>
          <w:color w:val="404040" w:themeColor="text1" w:themeTint="BF"/>
          <w:szCs w:val="20"/>
        </w:rPr>
        <w:t>CSS</w:t>
      </w:r>
      <w:r w:rsidR="006F44EC" w:rsidRPr="00232A40">
        <w:rPr>
          <w:rFonts w:hint="eastAsia"/>
          <w:b/>
          <w:color w:val="404040" w:themeColor="text1" w:themeTint="BF"/>
          <w:szCs w:val="20"/>
        </w:rPr>
        <w:t>,</w:t>
      </w:r>
      <w:r w:rsidR="008D63BF" w:rsidRPr="00232A40">
        <w:rPr>
          <w:rFonts w:hint="eastAsia"/>
          <w:b/>
          <w:color w:val="404040" w:themeColor="text1" w:themeTint="BF"/>
          <w:szCs w:val="20"/>
        </w:rPr>
        <w:t xml:space="preserve"> </w:t>
      </w:r>
      <w:r w:rsidR="00B1504B">
        <w:rPr>
          <w:b/>
          <w:color w:val="404040" w:themeColor="text1" w:themeTint="BF"/>
          <w:szCs w:val="20"/>
        </w:rPr>
        <w:t>JS</w:t>
      </w:r>
      <w:r w:rsidR="006F44EC" w:rsidRPr="00232A40">
        <w:rPr>
          <w:rFonts w:hint="eastAsia"/>
          <w:b/>
          <w:color w:val="404040" w:themeColor="text1" w:themeTint="BF"/>
          <w:szCs w:val="20"/>
        </w:rPr>
        <w:t>)</w:t>
      </w:r>
      <w:r w:rsidR="006712C2" w:rsidRPr="00232A40">
        <w:rPr>
          <w:b/>
          <w:color w:val="404040" w:themeColor="text1" w:themeTint="BF"/>
          <w:szCs w:val="20"/>
        </w:rPr>
        <w:t>’</w:t>
      </w:r>
      <w:r w:rsidR="006712C2" w:rsidRPr="00232A40">
        <w:rPr>
          <w:rFonts w:hint="eastAsia"/>
          <w:b/>
          <w:color w:val="404040" w:themeColor="text1" w:themeTint="BF"/>
          <w:szCs w:val="20"/>
        </w:rPr>
        <w:t xml:space="preserve"> 의 파일</w:t>
      </w:r>
      <w:r w:rsidR="00196F33" w:rsidRPr="00232A40">
        <w:rPr>
          <w:rFonts w:hint="eastAsia"/>
          <w:b/>
          <w:color w:val="404040" w:themeColor="text1" w:themeTint="BF"/>
          <w:szCs w:val="20"/>
        </w:rPr>
        <w:t>은</w:t>
      </w:r>
      <w:r w:rsidR="00B16C70" w:rsidRPr="00232A40">
        <w:rPr>
          <w:rFonts w:hint="eastAsia"/>
          <w:b/>
          <w:color w:val="404040" w:themeColor="text1" w:themeTint="BF"/>
          <w:szCs w:val="20"/>
        </w:rPr>
        <w:t xml:space="preserve"> EiLAB에서 관리 한다.</w:t>
      </w:r>
      <w:r w:rsidR="00B16C70" w:rsidRPr="00232A40">
        <w:rPr>
          <w:rFonts w:hint="eastAsia"/>
          <w:color w:val="404040" w:themeColor="text1" w:themeTint="BF"/>
          <w:szCs w:val="20"/>
        </w:rPr>
        <w:t xml:space="preserve"> </w:t>
      </w:r>
    </w:p>
    <w:p w14:paraId="308AC536" w14:textId="029C29BB" w:rsidR="00637B17" w:rsidRPr="00232A40" w:rsidRDefault="003A5D22" w:rsidP="00096774">
      <w:pPr>
        <w:pStyle w:val="a5"/>
        <w:numPr>
          <w:ilvl w:val="0"/>
          <w:numId w:val="33"/>
        </w:numPr>
        <w:jc w:val="left"/>
        <w:rPr>
          <w:color w:val="404040" w:themeColor="text1" w:themeTint="BF"/>
          <w:szCs w:val="20"/>
        </w:rPr>
      </w:pPr>
      <w:r w:rsidRPr="00232A40">
        <w:rPr>
          <w:rFonts w:hint="eastAsia"/>
          <w:color w:val="404040" w:themeColor="text1" w:themeTint="BF"/>
          <w:szCs w:val="20"/>
        </w:rPr>
        <w:t xml:space="preserve">요청사항 및 퍼블리싱 </w:t>
      </w:r>
      <w:r w:rsidR="00637B17" w:rsidRPr="00232A40">
        <w:rPr>
          <w:rFonts w:hint="eastAsia"/>
          <w:color w:val="404040" w:themeColor="text1" w:themeTint="BF"/>
          <w:szCs w:val="20"/>
        </w:rPr>
        <w:t xml:space="preserve">수정이력을 </w:t>
      </w:r>
      <w:r w:rsidR="005C0980">
        <w:rPr>
          <w:color w:val="404040" w:themeColor="text1" w:themeTint="BF"/>
          <w:szCs w:val="20"/>
        </w:rPr>
        <w:t>HTML</w:t>
      </w:r>
      <w:r w:rsidR="00637B17" w:rsidRPr="00232A40">
        <w:rPr>
          <w:rFonts w:hint="eastAsia"/>
          <w:color w:val="404040" w:themeColor="text1" w:themeTint="BF"/>
          <w:szCs w:val="20"/>
        </w:rPr>
        <w:t xml:space="preserve">, </w:t>
      </w:r>
      <w:r w:rsidR="005C0980">
        <w:rPr>
          <w:rFonts w:hint="eastAsia"/>
          <w:color w:val="404040" w:themeColor="text1" w:themeTint="BF"/>
          <w:szCs w:val="20"/>
        </w:rPr>
        <w:t>C</w:t>
      </w:r>
      <w:r w:rsidR="005C0980">
        <w:rPr>
          <w:color w:val="404040" w:themeColor="text1" w:themeTint="BF"/>
          <w:szCs w:val="20"/>
        </w:rPr>
        <w:t>SS, JS</w:t>
      </w:r>
      <w:r w:rsidR="00637B17" w:rsidRPr="00232A40">
        <w:rPr>
          <w:rFonts w:hint="eastAsia"/>
          <w:color w:val="404040" w:themeColor="text1" w:themeTint="BF"/>
          <w:szCs w:val="20"/>
        </w:rPr>
        <w:t xml:space="preserve">에 직접 </w:t>
      </w:r>
      <w:r w:rsidRPr="00232A40">
        <w:rPr>
          <w:rFonts w:hint="eastAsia"/>
          <w:color w:val="404040" w:themeColor="text1" w:themeTint="BF"/>
          <w:szCs w:val="20"/>
        </w:rPr>
        <w:t xml:space="preserve">기재하여 </w:t>
      </w:r>
      <w:r w:rsidR="000C29E6" w:rsidRPr="00232A40">
        <w:rPr>
          <w:rFonts w:hint="eastAsia"/>
          <w:color w:val="404040" w:themeColor="text1" w:themeTint="BF"/>
          <w:szCs w:val="20"/>
        </w:rPr>
        <w:t>관</w:t>
      </w:r>
      <w:r w:rsidR="00397C00" w:rsidRPr="00232A40">
        <w:rPr>
          <w:rFonts w:hint="eastAsia"/>
          <w:color w:val="404040" w:themeColor="text1" w:themeTint="BF"/>
          <w:szCs w:val="20"/>
        </w:rPr>
        <w:t>리함</w:t>
      </w:r>
      <w:r w:rsidR="00637B17" w:rsidRPr="00232A40">
        <w:rPr>
          <w:rFonts w:hint="eastAsia"/>
          <w:color w:val="404040" w:themeColor="text1" w:themeTint="BF"/>
          <w:szCs w:val="20"/>
        </w:rPr>
        <w:t>.</w:t>
      </w:r>
    </w:p>
    <w:p w14:paraId="1461B893" w14:textId="77777777" w:rsidR="003A5D22" w:rsidRPr="00232A40" w:rsidRDefault="003A5D22" w:rsidP="00096774">
      <w:pPr>
        <w:pStyle w:val="a5"/>
        <w:numPr>
          <w:ilvl w:val="0"/>
          <w:numId w:val="33"/>
        </w:numPr>
        <w:jc w:val="left"/>
        <w:rPr>
          <w:color w:val="404040" w:themeColor="text1" w:themeTint="BF"/>
          <w:szCs w:val="20"/>
        </w:rPr>
      </w:pPr>
      <w:r w:rsidRPr="00232A40">
        <w:rPr>
          <w:rFonts w:hint="eastAsia"/>
          <w:color w:val="404040" w:themeColor="text1" w:themeTint="BF"/>
          <w:szCs w:val="20"/>
        </w:rPr>
        <w:t xml:space="preserve">수정 파일을 </w:t>
      </w:r>
      <w:r w:rsidR="00CB25FD" w:rsidRPr="00232A40">
        <w:rPr>
          <w:rFonts w:hint="eastAsia"/>
          <w:color w:val="404040" w:themeColor="text1" w:themeTint="BF"/>
          <w:szCs w:val="20"/>
        </w:rPr>
        <w:t xml:space="preserve">경로에 맞춰 </w:t>
      </w:r>
      <w:r w:rsidRPr="00232A40">
        <w:rPr>
          <w:rFonts w:hint="eastAsia"/>
          <w:color w:val="404040" w:themeColor="text1" w:themeTint="BF"/>
          <w:szCs w:val="20"/>
        </w:rPr>
        <w:t xml:space="preserve">덮어씌우는 방식으로 파일을 </w:t>
      </w:r>
      <w:r w:rsidR="001A535B" w:rsidRPr="00232A40">
        <w:rPr>
          <w:rFonts w:hint="eastAsia"/>
          <w:color w:val="404040" w:themeColor="text1" w:themeTint="BF"/>
          <w:szCs w:val="20"/>
        </w:rPr>
        <w:t>전달</w:t>
      </w:r>
      <w:r w:rsidR="00397C00" w:rsidRPr="00232A40">
        <w:rPr>
          <w:rFonts w:hint="eastAsia"/>
          <w:color w:val="404040" w:themeColor="text1" w:themeTint="BF"/>
          <w:szCs w:val="20"/>
        </w:rPr>
        <w:t>함</w:t>
      </w:r>
      <w:r w:rsidR="001A535B" w:rsidRPr="00232A40">
        <w:rPr>
          <w:rFonts w:hint="eastAsia"/>
          <w:color w:val="404040" w:themeColor="text1" w:themeTint="BF"/>
          <w:szCs w:val="20"/>
        </w:rPr>
        <w:t>.</w:t>
      </w:r>
    </w:p>
    <w:p w14:paraId="772DD2B5" w14:textId="77777777" w:rsidR="00155841" w:rsidRPr="00232A40" w:rsidRDefault="000222DE" w:rsidP="00096774">
      <w:pPr>
        <w:pStyle w:val="a5"/>
        <w:numPr>
          <w:ilvl w:val="0"/>
          <w:numId w:val="33"/>
        </w:numPr>
        <w:jc w:val="left"/>
        <w:rPr>
          <w:color w:val="404040" w:themeColor="text1" w:themeTint="BF"/>
          <w:szCs w:val="20"/>
        </w:rPr>
      </w:pPr>
      <w:r w:rsidRPr="00232A40">
        <w:rPr>
          <w:rFonts w:hint="eastAsia"/>
          <w:color w:val="404040" w:themeColor="text1" w:themeTint="BF"/>
          <w:szCs w:val="20"/>
        </w:rPr>
        <w:t>이중</w:t>
      </w:r>
      <w:r w:rsidR="00155841" w:rsidRPr="00232A40">
        <w:rPr>
          <w:rFonts w:hint="eastAsia"/>
          <w:color w:val="404040" w:themeColor="text1" w:themeTint="BF"/>
          <w:szCs w:val="20"/>
        </w:rPr>
        <w:t xml:space="preserve">관리 </w:t>
      </w:r>
      <w:r w:rsidR="00363F5C" w:rsidRPr="00232A40">
        <w:rPr>
          <w:rFonts w:hint="eastAsia"/>
          <w:color w:val="404040" w:themeColor="text1" w:themeTint="BF"/>
          <w:szCs w:val="20"/>
        </w:rPr>
        <w:t>시</w:t>
      </w:r>
      <w:r w:rsidR="00155841" w:rsidRPr="00232A40">
        <w:rPr>
          <w:rFonts w:hint="eastAsia"/>
          <w:color w:val="404040" w:themeColor="text1" w:themeTint="BF"/>
          <w:szCs w:val="20"/>
        </w:rPr>
        <w:t xml:space="preserve"> 발생</w:t>
      </w:r>
      <w:r w:rsidR="00383FA0" w:rsidRPr="00232A40">
        <w:rPr>
          <w:rFonts w:hint="eastAsia"/>
          <w:color w:val="404040" w:themeColor="text1" w:themeTint="BF"/>
          <w:szCs w:val="20"/>
        </w:rPr>
        <w:t>할 수 있는</w:t>
      </w:r>
      <w:r w:rsidR="00155841" w:rsidRPr="00232A40">
        <w:rPr>
          <w:rFonts w:hint="eastAsia"/>
          <w:color w:val="404040" w:themeColor="text1" w:themeTint="BF"/>
          <w:szCs w:val="20"/>
        </w:rPr>
        <w:t xml:space="preserve"> </w:t>
      </w:r>
      <w:r w:rsidR="00BD192A" w:rsidRPr="00232A40">
        <w:rPr>
          <w:rFonts w:hint="eastAsia"/>
          <w:color w:val="404040" w:themeColor="text1" w:themeTint="BF"/>
          <w:szCs w:val="20"/>
        </w:rPr>
        <w:t>소스</w:t>
      </w:r>
      <w:r w:rsidR="00D94562" w:rsidRPr="00232A40">
        <w:rPr>
          <w:rFonts w:hint="eastAsia"/>
          <w:color w:val="404040" w:themeColor="text1" w:themeTint="BF"/>
          <w:szCs w:val="20"/>
        </w:rPr>
        <w:t>의</w:t>
      </w:r>
      <w:r w:rsidR="00155841" w:rsidRPr="00232A40">
        <w:rPr>
          <w:rFonts w:hint="eastAsia"/>
          <w:color w:val="404040" w:themeColor="text1" w:themeTint="BF"/>
          <w:szCs w:val="20"/>
        </w:rPr>
        <w:t xml:space="preserve"> </w:t>
      </w:r>
      <w:r w:rsidRPr="00232A40">
        <w:rPr>
          <w:rFonts w:hint="eastAsia"/>
          <w:color w:val="404040" w:themeColor="text1" w:themeTint="BF"/>
          <w:szCs w:val="20"/>
        </w:rPr>
        <w:t xml:space="preserve">충돌, 소실, </w:t>
      </w:r>
      <w:r w:rsidR="004A4271" w:rsidRPr="00232A40">
        <w:rPr>
          <w:rFonts w:hint="eastAsia"/>
          <w:color w:val="404040" w:themeColor="text1" w:themeTint="BF"/>
          <w:szCs w:val="20"/>
        </w:rPr>
        <w:t>중복</w:t>
      </w:r>
      <w:r w:rsidRPr="00232A40">
        <w:rPr>
          <w:rFonts w:hint="eastAsia"/>
          <w:color w:val="404040" w:themeColor="text1" w:themeTint="BF"/>
          <w:szCs w:val="20"/>
        </w:rPr>
        <w:t xml:space="preserve"> 등</w:t>
      </w:r>
      <w:r w:rsidR="004A4271" w:rsidRPr="00232A40">
        <w:rPr>
          <w:rFonts w:hint="eastAsia"/>
          <w:color w:val="404040" w:themeColor="text1" w:themeTint="BF"/>
          <w:szCs w:val="20"/>
        </w:rPr>
        <w:t>의 위험을</w:t>
      </w:r>
      <w:r w:rsidR="00155841" w:rsidRPr="00232A40">
        <w:rPr>
          <w:rFonts w:hint="eastAsia"/>
          <w:color w:val="404040" w:themeColor="text1" w:themeTint="BF"/>
          <w:szCs w:val="20"/>
        </w:rPr>
        <w:t xml:space="preserve"> 방지하기 </w:t>
      </w:r>
      <w:r w:rsidR="00397C00" w:rsidRPr="00232A40">
        <w:rPr>
          <w:rFonts w:hint="eastAsia"/>
          <w:color w:val="404040" w:themeColor="text1" w:themeTint="BF"/>
          <w:szCs w:val="20"/>
        </w:rPr>
        <w:t>위함</w:t>
      </w:r>
      <w:r w:rsidR="00155841" w:rsidRPr="00232A40">
        <w:rPr>
          <w:rFonts w:hint="eastAsia"/>
          <w:color w:val="404040" w:themeColor="text1" w:themeTint="BF"/>
          <w:szCs w:val="20"/>
        </w:rPr>
        <w:t>.</w:t>
      </w:r>
    </w:p>
    <w:p w14:paraId="0B4020A7" w14:textId="77777777" w:rsidR="00E21567" w:rsidRPr="00232A40" w:rsidRDefault="00E21567" w:rsidP="00363F5C">
      <w:pPr>
        <w:pStyle w:val="a5"/>
        <w:ind w:left="360"/>
        <w:rPr>
          <w:color w:val="404040" w:themeColor="text1" w:themeTint="BF"/>
        </w:rPr>
      </w:pPr>
    </w:p>
    <w:p w14:paraId="1342C2CC" w14:textId="7BC229D5" w:rsidR="00FB5917" w:rsidRPr="00232A40" w:rsidRDefault="00FB5917" w:rsidP="006A371A">
      <w:pPr>
        <w:widowControl/>
        <w:wordWrap/>
        <w:autoSpaceDE/>
        <w:autoSpaceDN/>
        <w:spacing w:after="0" w:line="240" w:lineRule="auto"/>
        <w:jc w:val="left"/>
        <w:rPr>
          <w:color w:val="404040" w:themeColor="text1" w:themeTint="BF"/>
        </w:rPr>
      </w:pPr>
      <w:r w:rsidRPr="00232A40">
        <w:rPr>
          <w:rFonts w:hint="eastAsia"/>
          <w:color w:val="404040" w:themeColor="text1" w:themeTint="BF"/>
        </w:rPr>
        <w:t xml:space="preserve">상기 사유에 따라 </w:t>
      </w:r>
      <w:r w:rsidR="007E1746" w:rsidRPr="00232A40">
        <w:rPr>
          <w:rFonts w:hint="eastAsia"/>
          <w:color w:val="404040" w:themeColor="text1" w:themeTint="BF"/>
        </w:rPr>
        <w:t xml:space="preserve">소스 수정이 필요할 경우 추가 파일을 생성하여 관리하며 추가파일의 네이밍은 </w:t>
      </w:r>
      <w:r w:rsidR="007E1746" w:rsidRPr="00232A40">
        <w:rPr>
          <w:color w:val="404040" w:themeColor="text1" w:themeTint="BF"/>
        </w:rPr>
        <w:br/>
      </w:r>
      <w:hyperlink w:anchor="_네이밍" w:history="1">
        <w:r w:rsidR="007E1746" w:rsidRPr="00232A40">
          <w:rPr>
            <w:rStyle w:val="a8"/>
            <w:rFonts w:asciiTheme="majorHAnsi" w:eastAsiaTheme="majorHAnsi" w:hAnsiTheme="majorHAnsi" w:hint="eastAsia"/>
            <w:b/>
            <w:color w:val="404040" w:themeColor="text1" w:themeTint="BF"/>
            <w:u w:val="none"/>
          </w:rPr>
          <w:t xml:space="preserve">2.2. </w:t>
        </w:r>
        <w:r w:rsidR="00F669A3">
          <w:rPr>
            <w:rStyle w:val="a8"/>
            <w:rFonts w:asciiTheme="majorHAnsi" w:eastAsiaTheme="majorHAnsi" w:hAnsiTheme="majorHAnsi" w:hint="eastAsia"/>
            <w:b/>
            <w:color w:val="404040" w:themeColor="text1" w:themeTint="BF"/>
            <w:u w:val="none"/>
          </w:rPr>
          <w:t xml:space="preserve">파일 </w:t>
        </w:r>
        <w:r w:rsidR="007E1746" w:rsidRPr="00232A40">
          <w:rPr>
            <w:rStyle w:val="a8"/>
            <w:rFonts w:asciiTheme="majorHAnsi" w:eastAsiaTheme="majorHAnsi" w:hAnsiTheme="majorHAnsi" w:hint="eastAsia"/>
            <w:b/>
            <w:color w:val="404040" w:themeColor="text1" w:themeTint="BF"/>
            <w:u w:val="none"/>
          </w:rPr>
          <w:t>네이밍</w:t>
        </w:r>
        <w:r w:rsidR="007E1746" w:rsidRPr="00232A40">
          <w:rPr>
            <w:rStyle w:val="a8"/>
            <w:rFonts w:asciiTheme="majorHAnsi" w:eastAsiaTheme="majorHAnsi" w:hAnsiTheme="majorHAnsi" w:hint="eastAsia"/>
            <w:color w:val="404040" w:themeColor="text1" w:themeTint="BF"/>
            <w:u w:val="none"/>
          </w:rPr>
          <w:t>의</w:t>
        </w:r>
      </w:hyperlink>
      <w:r w:rsidR="007E1746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규칙에 따른다.</w:t>
      </w:r>
      <w:r w:rsidR="007E1746" w:rsidRPr="00232A40">
        <w:rPr>
          <w:rFonts w:hint="eastAsia"/>
          <w:color w:val="404040" w:themeColor="text1" w:themeTint="BF"/>
        </w:rPr>
        <w:t xml:space="preserve"> </w:t>
      </w:r>
    </w:p>
    <w:p w14:paraId="1D7B270A" w14:textId="77777777" w:rsidR="00594077" w:rsidRDefault="00594077" w:rsidP="001E640B">
      <w:pPr>
        <w:spacing w:after="0"/>
        <w:rPr>
          <w:color w:val="404040" w:themeColor="text1" w:themeTint="BF"/>
        </w:rPr>
      </w:pPr>
    </w:p>
    <w:p w14:paraId="7879299D" w14:textId="14BC0B6D" w:rsidR="008339BE" w:rsidRPr="003B301B" w:rsidRDefault="006712C2" w:rsidP="008339BE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40" w:name="_기본제공파일"/>
      <w:bookmarkStart w:id="41" w:name="_Toc525050416"/>
      <w:bookmarkStart w:id="42" w:name="_Toc116561076"/>
      <w:bookmarkEnd w:id="40"/>
      <w:r w:rsidRPr="003B301B">
        <w:rPr>
          <w:rFonts w:eastAsiaTheme="majorHAnsi" w:hint="eastAsia"/>
          <w:b/>
          <w:color w:val="404040" w:themeColor="text1" w:themeTint="BF"/>
          <w:sz w:val="26"/>
          <w:szCs w:val="26"/>
        </w:rPr>
        <w:t>기본제공파일</w:t>
      </w:r>
      <w:bookmarkEnd w:id="41"/>
      <w:bookmarkEnd w:id="42"/>
    </w:p>
    <w:p w14:paraId="7146BF01" w14:textId="77777777" w:rsidR="00594077" w:rsidRPr="00232A40" w:rsidRDefault="00594077" w:rsidP="002F02C6">
      <w:pPr>
        <w:pStyle w:val="a5"/>
        <w:ind w:leftChars="200" w:left="400"/>
        <w:rPr>
          <w:b/>
          <w:color w:val="404040" w:themeColor="text1" w:themeTint="BF"/>
        </w:rPr>
      </w:pPr>
      <w:r w:rsidRPr="00232A40">
        <w:rPr>
          <w:rFonts w:hint="eastAsia"/>
          <w:b/>
          <w:color w:val="404040" w:themeColor="text1" w:themeTint="BF"/>
        </w:rPr>
        <w:t>기본제공</w:t>
      </w:r>
      <w:r w:rsidR="006A371A" w:rsidRPr="00232A40">
        <w:rPr>
          <w:rFonts w:hint="eastAsia"/>
          <w:b/>
          <w:color w:val="404040" w:themeColor="text1" w:themeTint="BF"/>
        </w:rPr>
        <w:t>파일</w:t>
      </w:r>
      <w:r w:rsidRPr="00232A40">
        <w:rPr>
          <w:rFonts w:hint="eastAsia"/>
          <w:b/>
          <w:color w:val="404040" w:themeColor="text1" w:themeTint="BF"/>
        </w:rPr>
        <w:t xml:space="preserve"> CSS</w:t>
      </w:r>
    </w:p>
    <w:tbl>
      <w:tblPr>
        <w:tblStyle w:val="11"/>
        <w:tblW w:w="0" w:type="auto"/>
        <w:tblInd w:w="534" w:type="dxa"/>
        <w:tblLook w:val="04A0" w:firstRow="1" w:lastRow="0" w:firstColumn="1" w:lastColumn="0" w:noHBand="0" w:noVBand="1"/>
      </w:tblPr>
      <w:tblGrid>
        <w:gridCol w:w="2301"/>
        <w:gridCol w:w="7054"/>
      </w:tblGrid>
      <w:tr w:rsidR="00232A40" w:rsidRPr="00232A40" w14:paraId="1699243E" w14:textId="77777777" w:rsidTr="00D13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518B5B99" w14:textId="77777777" w:rsidR="00594077" w:rsidRPr="00BE1E99" w:rsidRDefault="00594077" w:rsidP="00D64556">
            <w:pPr>
              <w:pStyle w:val="a5"/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파일명</w:t>
            </w:r>
          </w:p>
        </w:tc>
        <w:tc>
          <w:tcPr>
            <w:tcW w:w="7054" w:type="dxa"/>
          </w:tcPr>
          <w:p w14:paraId="6AB42212" w14:textId="77777777" w:rsidR="00594077" w:rsidRPr="00BE1E99" w:rsidRDefault="00594077" w:rsidP="00D64556">
            <w:pPr>
              <w:pStyle w:val="a5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설명</w:t>
            </w:r>
          </w:p>
        </w:tc>
      </w:tr>
      <w:tr w:rsidR="00232A40" w:rsidRPr="00232A40" w14:paraId="3C092C69" w14:textId="77777777" w:rsidTr="00D13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37B9E99B" w14:textId="77777777" w:rsidR="00594077" w:rsidRPr="00232A40" w:rsidRDefault="00594077" w:rsidP="00D6455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ui_layout.css</w:t>
            </w:r>
          </w:p>
        </w:tc>
        <w:tc>
          <w:tcPr>
            <w:tcW w:w="7054" w:type="dxa"/>
          </w:tcPr>
          <w:p w14:paraId="6B0269FC" w14:textId="7587E51F" w:rsidR="00594077" w:rsidRPr="00232A40" w:rsidRDefault="006362DD" w:rsidP="001543AF">
            <w:pPr>
              <w:pStyle w:val="a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layout</w:t>
            </w:r>
            <w:r w:rsidR="001543AF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구성 </w:t>
            </w:r>
            <w:r w:rsidR="00B1504B">
              <w:rPr>
                <w:rFonts w:asciiTheme="majorHAnsi" w:eastAsiaTheme="majorHAnsi" w:hAnsiTheme="majorHAnsi"/>
                <w:color w:val="404040" w:themeColor="text1" w:themeTint="BF"/>
              </w:rPr>
              <w:t>CSS</w:t>
            </w:r>
            <w:r w:rsidR="001543AF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</w:t>
            </w:r>
          </w:p>
        </w:tc>
      </w:tr>
      <w:tr w:rsidR="00232A40" w:rsidRPr="00232A40" w14:paraId="146B4A61" w14:textId="77777777" w:rsidTr="00D13B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62A29214" w14:textId="77777777" w:rsidR="00594077" w:rsidRPr="00232A40" w:rsidRDefault="00594077" w:rsidP="00D6455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ui_common.css</w:t>
            </w:r>
          </w:p>
        </w:tc>
        <w:tc>
          <w:tcPr>
            <w:tcW w:w="7054" w:type="dxa"/>
          </w:tcPr>
          <w:p w14:paraId="5BA85C6D" w14:textId="78E6054B" w:rsidR="00594077" w:rsidRPr="00232A40" w:rsidRDefault="00D77F92" w:rsidP="006966EA">
            <w:pPr>
              <w:pStyle w:val="a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공통요소 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(</w:t>
            </w:r>
            <w:r w:rsidR="00103C2D">
              <w:rPr>
                <w:rFonts w:asciiTheme="majorHAnsi" w:eastAsiaTheme="majorHAnsi" w:hAnsiTheme="majorHAnsi"/>
                <w:color w:val="404040" w:themeColor="text1" w:themeTint="BF"/>
              </w:rPr>
              <w:t xml:space="preserve">normalize, reset, web font, </w:t>
            </w:r>
            <w:r w:rsidR="00F67A90">
              <w:rPr>
                <w:rFonts w:asciiTheme="majorHAnsi" w:eastAsiaTheme="majorHAnsi" w:hAnsiTheme="majorHAnsi" w:hint="eastAsia"/>
                <w:color w:val="404040" w:themeColor="text1" w:themeTint="BF"/>
              </w:rPr>
              <w:t>h</w:t>
            </w:r>
            <w:r w:rsidR="00F67A90">
              <w:rPr>
                <w:rFonts w:asciiTheme="majorHAnsi" w:eastAsiaTheme="majorHAnsi" w:hAnsiTheme="majorHAnsi"/>
                <w:color w:val="404040" w:themeColor="text1" w:themeTint="BF"/>
              </w:rPr>
              <w:t>elper</w:t>
            </w:r>
            <w:r w:rsidR="007F06CC">
              <w:rPr>
                <w:rFonts w:asciiTheme="majorHAnsi" w:eastAsiaTheme="majorHAnsi" w:hAnsiTheme="majorHAnsi"/>
                <w:color w:val="404040" w:themeColor="text1" w:themeTint="BF"/>
              </w:rPr>
              <w:t xml:space="preserve">, </w:t>
            </w:r>
            <w:r w:rsidR="007F06CC">
              <w:rPr>
                <w:rFonts w:asciiTheme="majorHAnsi" w:eastAsiaTheme="majorHAnsi" w:hAnsiTheme="majorHAnsi" w:hint="eastAsia"/>
                <w:color w:val="404040" w:themeColor="text1" w:themeTint="BF"/>
              </w:rPr>
              <w:t>콘텐츠공통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)</w:t>
            </w:r>
            <w:r w:rsidR="00B53454"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="00B53454">
              <w:rPr>
                <w:rFonts w:asciiTheme="majorHAnsi" w:eastAsiaTheme="majorHAnsi" w:hAnsiTheme="majorHAnsi" w:hint="eastAsia"/>
                <w:color w:val="404040" w:themeColor="text1" w:themeTint="BF"/>
              </w:rPr>
              <w:t>및 컴포넌트</w:t>
            </w:r>
            <w:r w:rsidR="003927D6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구성</w:t>
            </w:r>
            <w:r w:rsidR="00524856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B1504B">
              <w:rPr>
                <w:rFonts w:asciiTheme="majorHAnsi" w:eastAsiaTheme="majorHAnsi" w:hAnsiTheme="majorHAnsi"/>
                <w:color w:val="404040" w:themeColor="text1" w:themeTint="BF"/>
              </w:rPr>
              <w:t>CSS</w:t>
            </w:r>
            <w:r w:rsidR="00524856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</w:t>
            </w:r>
          </w:p>
        </w:tc>
      </w:tr>
      <w:tr w:rsidR="00232A40" w:rsidRPr="00232A40" w14:paraId="3481D447" w14:textId="77777777" w:rsidTr="00D13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398D3730" w14:textId="77777777" w:rsidR="00594077" w:rsidRPr="00232A40" w:rsidRDefault="00594077" w:rsidP="00D6455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ui_contents.css</w:t>
            </w:r>
          </w:p>
        </w:tc>
        <w:tc>
          <w:tcPr>
            <w:tcW w:w="7054" w:type="dxa"/>
          </w:tcPr>
          <w:p w14:paraId="0BCB8CA9" w14:textId="59A96222" w:rsidR="00594077" w:rsidRPr="00232A40" w:rsidRDefault="007F06CC" w:rsidP="00D64556">
            <w:pPr>
              <w:pStyle w:val="a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콘</w:t>
            </w:r>
            <w:r w:rsidR="00B31C26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텐츠화면 </w:t>
            </w:r>
            <w:r w:rsidR="0059407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구성</w:t>
            </w:r>
            <w:r w:rsidR="001543AF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B1504B">
              <w:rPr>
                <w:rFonts w:asciiTheme="majorHAnsi" w:eastAsiaTheme="majorHAnsi" w:hAnsiTheme="majorHAnsi"/>
                <w:color w:val="404040" w:themeColor="text1" w:themeTint="BF"/>
              </w:rPr>
              <w:t>CSS</w:t>
            </w:r>
            <w:r w:rsidR="001543AF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</w:t>
            </w:r>
          </w:p>
        </w:tc>
      </w:tr>
      <w:tr w:rsidR="00232A40" w:rsidRPr="00232A40" w14:paraId="43FB6394" w14:textId="77777777" w:rsidTr="00D13B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6CD80357" w14:textId="77777777" w:rsidR="00594077" w:rsidRPr="00232A40" w:rsidRDefault="00594077" w:rsidP="00D6455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ui_plugin.css</w:t>
            </w:r>
          </w:p>
        </w:tc>
        <w:tc>
          <w:tcPr>
            <w:tcW w:w="7054" w:type="dxa"/>
          </w:tcPr>
          <w:p w14:paraId="5FB55B58" w14:textId="0453B5CB" w:rsidR="00594077" w:rsidRPr="00232A40" w:rsidRDefault="00256FE6" w:rsidP="00256FE6">
            <w:pPr>
              <w:pStyle w:val="a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framework</w:t>
            </w:r>
            <w:r w:rsidR="0059407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, 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plugin</w:t>
            </w:r>
            <w:r w:rsidR="0059407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모음</w:t>
            </w:r>
            <w:r w:rsidR="00521969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B1504B">
              <w:rPr>
                <w:rFonts w:asciiTheme="majorHAnsi" w:eastAsiaTheme="majorHAnsi" w:hAnsiTheme="majorHAnsi"/>
                <w:color w:val="404040" w:themeColor="text1" w:themeTint="BF"/>
              </w:rPr>
              <w:t>CSS</w:t>
            </w:r>
            <w:r w:rsidR="00521969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</w:t>
            </w:r>
          </w:p>
        </w:tc>
      </w:tr>
      <w:tr w:rsidR="00D13BBB" w:rsidRPr="00232A40" w14:paraId="4F904CB7" w14:textId="77777777" w:rsidTr="00D13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06971CD3" w14:textId="1D6AF50B" w:rsidR="00D13BBB" w:rsidRPr="00232A40" w:rsidRDefault="00F51A76" w:rsidP="007F035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ui_style.css</w:t>
            </w:r>
          </w:p>
        </w:tc>
        <w:tc>
          <w:tcPr>
            <w:tcW w:w="7054" w:type="dxa"/>
          </w:tcPr>
          <w:p w14:paraId="2A1F701D" w14:textId="2953EFD8" w:rsidR="00D13BBB" w:rsidRPr="00232A40" w:rsidRDefault="00234EEC" w:rsidP="00346351">
            <w:pPr>
              <w:pStyle w:val="a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@</w:t>
            </w:r>
            <w:r w:rsidR="00C0681D">
              <w:rPr>
                <w:rFonts w:asciiTheme="majorHAnsi" w:eastAsiaTheme="majorHAnsi" w:hAnsiTheme="majorHAnsi"/>
                <w:color w:val="404040" w:themeColor="text1" w:themeTint="BF"/>
              </w:rPr>
              <w:t>I</w:t>
            </w:r>
            <w:r w:rsidR="00A84A07">
              <w:rPr>
                <w:rFonts w:asciiTheme="majorHAnsi" w:eastAsiaTheme="majorHAnsi" w:hAnsiTheme="majorHAnsi"/>
                <w:color w:val="404040" w:themeColor="text1" w:themeTint="BF"/>
              </w:rPr>
              <w:t>mport</w:t>
            </w:r>
            <w:r w:rsidR="00C0681D"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="00FD3216">
              <w:rPr>
                <w:rFonts w:asciiTheme="majorHAnsi" w:eastAsiaTheme="majorHAnsi" w:hAnsiTheme="majorHAnsi"/>
                <w:color w:val="404040" w:themeColor="text1" w:themeTint="BF"/>
              </w:rPr>
              <w:t>CSS</w:t>
            </w:r>
            <w:r w:rsidR="00C0681D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파일(</w:t>
            </w:r>
            <w:r w:rsidR="00FE217F">
              <w:rPr>
                <w:rFonts w:asciiTheme="majorHAnsi" w:eastAsiaTheme="majorHAnsi" w:hAnsiTheme="majorHAnsi" w:hint="eastAsia"/>
                <w:color w:val="404040" w:themeColor="text1" w:themeTint="BF"/>
              </w:rPr>
              <w:t>모든</w:t>
            </w:r>
            <w:r w:rsidR="00936BE1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936BE1">
              <w:rPr>
                <w:rFonts w:asciiTheme="majorHAnsi" w:eastAsiaTheme="majorHAnsi" w:hAnsiTheme="majorHAnsi"/>
                <w:color w:val="404040" w:themeColor="text1" w:themeTint="BF"/>
              </w:rPr>
              <w:t>UIUX CSS</w:t>
            </w:r>
            <w:r w:rsidR="00FE217F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파일들</w:t>
            </w:r>
            <w:r w:rsidR="00564F09">
              <w:rPr>
                <w:rFonts w:asciiTheme="majorHAnsi" w:eastAsiaTheme="majorHAnsi" w:hAnsiTheme="majorHAnsi" w:hint="eastAsia"/>
                <w:color w:val="404040" w:themeColor="text1" w:themeTint="BF"/>
              </w:rPr>
              <w:t>은</w:t>
            </w:r>
            <w:r w:rsidR="00FE217F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DF1D36">
              <w:rPr>
                <w:rFonts w:asciiTheme="majorHAnsi" w:eastAsiaTheme="majorHAnsi" w:hAnsiTheme="majorHAnsi" w:hint="eastAsia"/>
                <w:color w:val="404040" w:themeColor="text1" w:themeTint="BF"/>
              </w:rPr>
              <w:t>이</w:t>
            </w:r>
            <w:r w:rsidR="00564F09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파일에서 </w:t>
            </w:r>
            <w:r w:rsidR="00DF1D36">
              <w:rPr>
                <w:rFonts w:asciiTheme="majorHAnsi" w:eastAsiaTheme="majorHAnsi" w:hAnsiTheme="majorHAnsi" w:hint="eastAsia"/>
                <w:color w:val="404040" w:themeColor="text1" w:themeTint="BF"/>
              </w:rPr>
              <w:t>관리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)</w:t>
            </w:r>
          </w:p>
        </w:tc>
      </w:tr>
      <w:tr w:rsidR="00681CBC" w:rsidRPr="00232A40" w14:paraId="3D60F7B5" w14:textId="77777777" w:rsidTr="00D13B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1443B12B" w14:textId="77777777" w:rsidR="00681CBC" w:rsidRDefault="00681CBC" w:rsidP="007F035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  <w:tc>
          <w:tcPr>
            <w:tcW w:w="7054" w:type="dxa"/>
          </w:tcPr>
          <w:p w14:paraId="03F08668" w14:textId="77777777" w:rsidR="00681CBC" w:rsidRDefault="00681CBC" w:rsidP="00346351">
            <w:pPr>
              <w:pStyle w:val="a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03EFCA41" w14:textId="77777777" w:rsidR="00196F33" w:rsidRPr="00232A40" w:rsidRDefault="00196F33" w:rsidP="00196F33">
      <w:pPr>
        <w:pStyle w:val="a5"/>
        <w:ind w:left="400"/>
        <w:rPr>
          <w:b/>
          <w:color w:val="404040" w:themeColor="text1" w:themeTint="BF"/>
        </w:rPr>
      </w:pPr>
    </w:p>
    <w:p w14:paraId="12C2CDA3" w14:textId="77777777" w:rsidR="00196F33" w:rsidRPr="00232A40" w:rsidRDefault="00196F33" w:rsidP="00196F33">
      <w:pPr>
        <w:pStyle w:val="a5"/>
        <w:ind w:left="400"/>
        <w:rPr>
          <w:b/>
          <w:color w:val="404040" w:themeColor="text1" w:themeTint="BF"/>
        </w:rPr>
      </w:pPr>
      <w:r w:rsidRPr="00232A40">
        <w:rPr>
          <w:rFonts w:hint="eastAsia"/>
          <w:b/>
          <w:color w:val="404040" w:themeColor="text1" w:themeTint="BF"/>
        </w:rPr>
        <w:t>기본제공파일 JS</w:t>
      </w:r>
    </w:p>
    <w:tbl>
      <w:tblPr>
        <w:tblStyle w:val="11"/>
        <w:tblW w:w="0" w:type="auto"/>
        <w:tblInd w:w="534" w:type="dxa"/>
        <w:tblLook w:val="04A0" w:firstRow="1" w:lastRow="0" w:firstColumn="1" w:lastColumn="0" w:noHBand="0" w:noVBand="1"/>
      </w:tblPr>
      <w:tblGrid>
        <w:gridCol w:w="2301"/>
        <w:gridCol w:w="7054"/>
      </w:tblGrid>
      <w:tr w:rsidR="00232A40" w:rsidRPr="00232A40" w14:paraId="013238C6" w14:textId="77777777" w:rsidTr="00D6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1A21EEF6" w14:textId="77777777" w:rsidR="00196F33" w:rsidRPr="00BE1E99" w:rsidRDefault="00196F33" w:rsidP="00D64556">
            <w:pPr>
              <w:pStyle w:val="a5"/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파일명</w:t>
            </w:r>
          </w:p>
        </w:tc>
        <w:tc>
          <w:tcPr>
            <w:tcW w:w="7054" w:type="dxa"/>
          </w:tcPr>
          <w:p w14:paraId="4DB5DFFC" w14:textId="77777777" w:rsidR="00196F33" w:rsidRPr="00BE1E99" w:rsidRDefault="00196F33" w:rsidP="00D64556">
            <w:pPr>
              <w:pStyle w:val="a5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설명</w:t>
            </w:r>
          </w:p>
        </w:tc>
      </w:tr>
      <w:tr w:rsidR="00232A40" w:rsidRPr="00232A40" w14:paraId="67AA31AB" w14:textId="77777777" w:rsidTr="00D6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3BD65DC7" w14:textId="68C82E14" w:rsidR="00196F33" w:rsidRPr="00232A40" w:rsidRDefault="00196F33" w:rsidP="00D6455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ui_common.js</w:t>
            </w:r>
          </w:p>
        </w:tc>
        <w:tc>
          <w:tcPr>
            <w:tcW w:w="7054" w:type="dxa"/>
          </w:tcPr>
          <w:p w14:paraId="709981E4" w14:textId="1B52C9A5" w:rsidR="00196F33" w:rsidRPr="00232A40" w:rsidRDefault="007269AE" w:rsidP="00D64556">
            <w:pPr>
              <w:pStyle w:val="a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레이아웃</w:t>
            </w:r>
            <w:r w:rsidR="00D22D7B">
              <w:rPr>
                <w:rFonts w:asciiTheme="majorHAnsi" w:eastAsiaTheme="majorHAnsi" w:hAnsiTheme="majorHAnsi" w:hint="eastAsia"/>
                <w:color w:val="404040" w:themeColor="text1" w:themeTint="BF"/>
              </w:rPr>
              <w:t>,</w:t>
            </w:r>
            <w:r w:rsidR="00D22D7B"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="00C11363">
              <w:rPr>
                <w:rFonts w:asciiTheme="majorHAnsi" w:eastAsiaTheme="majorHAnsi" w:hAnsiTheme="majorHAnsi" w:hint="eastAsia"/>
                <w:color w:val="404040" w:themeColor="text1" w:themeTint="BF"/>
              </w:rPr>
              <w:t>페이지내용</w:t>
            </w:r>
            <w:r w:rsidR="00D22D7B">
              <w:rPr>
                <w:rFonts w:asciiTheme="majorHAnsi" w:eastAsiaTheme="majorHAnsi" w:hAnsiTheme="majorHAnsi" w:hint="eastAsia"/>
                <w:color w:val="404040" w:themeColor="text1" w:themeTint="BF"/>
              </w:rPr>
              <w:t>,</w:t>
            </w:r>
            <w:r w:rsidR="00D22D7B"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="00D22D7B">
              <w:rPr>
                <w:rFonts w:asciiTheme="majorHAnsi" w:eastAsiaTheme="majorHAnsi" w:hAnsiTheme="majorHAnsi" w:hint="eastAsia"/>
                <w:color w:val="404040" w:themeColor="text1" w:themeTint="BF"/>
              </w:rPr>
              <w:t>컴포넌트</w:t>
            </w:r>
            <w:r w:rsidR="00C11363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196F33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함수</w:t>
            </w:r>
            <w:r w:rsidR="00CF64BD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C11363">
              <w:rPr>
                <w:rFonts w:asciiTheme="majorHAnsi" w:eastAsiaTheme="majorHAnsi" w:hAnsiTheme="majorHAnsi" w:hint="eastAsia"/>
                <w:color w:val="404040" w:themeColor="text1" w:themeTint="BF"/>
              </w:rPr>
              <w:t>선언</w:t>
            </w:r>
            <w:r w:rsidR="00DD6381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및</w:t>
            </w:r>
            <w:r w:rsidR="00196F33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9D4767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실행 </w:t>
            </w:r>
            <w:r w:rsidR="00474182">
              <w:rPr>
                <w:rFonts w:asciiTheme="majorHAnsi" w:eastAsiaTheme="majorHAnsi" w:hAnsiTheme="majorHAnsi"/>
                <w:color w:val="404040" w:themeColor="text1" w:themeTint="BF"/>
              </w:rPr>
              <w:t>JS</w:t>
            </w:r>
            <w:r w:rsidR="007314B6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</w:t>
            </w:r>
          </w:p>
        </w:tc>
      </w:tr>
      <w:tr w:rsidR="00232A40" w:rsidRPr="00232A40" w14:paraId="72073F49" w14:textId="77777777" w:rsidTr="00D645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6EC98FF1" w14:textId="77777777" w:rsidR="00196F33" w:rsidRPr="00232A40" w:rsidRDefault="00196F33" w:rsidP="00D6455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ui_plugin.js</w:t>
            </w:r>
          </w:p>
        </w:tc>
        <w:tc>
          <w:tcPr>
            <w:tcW w:w="7054" w:type="dxa"/>
          </w:tcPr>
          <w:p w14:paraId="6FDE45C8" w14:textId="3A8FA2FA" w:rsidR="00196F33" w:rsidRPr="00232A40" w:rsidRDefault="00701FA8" w:rsidP="00D64556">
            <w:pPr>
              <w:pStyle w:val="a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framework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, 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plugin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196F33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모음</w:t>
            </w:r>
            <w:r w:rsidR="007314B6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474182">
              <w:rPr>
                <w:rFonts w:asciiTheme="majorHAnsi" w:eastAsiaTheme="majorHAnsi" w:hAnsiTheme="majorHAnsi"/>
                <w:color w:val="404040" w:themeColor="text1" w:themeTint="BF"/>
              </w:rPr>
              <w:t>JS</w:t>
            </w:r>
            <w:r w:rsidR="007314B6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</w:t>
            </w:r>
          </w:p>
        </w:tc>
      </w:tr>
      <w:tr w:rsidR="00232A40" w:rsidRPr="00232A40" w14:paraId="5F96A722" w14:textId="77777777" w:rsidTr="00D6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5B95CD12" w14:textId="77777777" w:rsidR="006712C2" w:rsidRPr="00232A40" w:rsidRDefault="006712C2" w:rsidP="006712C2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  <w:tc>
          <w:tcPr>
            <w:tcW w:w="7054" w:type="dxa"/>
          </w:tcPr>
          <w:p w14:paraId="5220BBB2" w14:textId="77777777" w:rsidR="006712C2" w:rsidRPr="00232A40" w:rsidRDefault="006712C2" w:rsidP="00AB5C12">
            <w:pPr>
              <w:pStyle w:val="a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13CB595B" w14:textId="77777777" w:rsidR="00196F33" w:rsidRPr="00232A40" w:rsidRDefault="00196F33" w:rsidP="00196F33">
      <w:pPr>
        <w:pStyle w:val="a5"/>
        <w:ind w:left="400"/>
        <w:rPr>
          <w:b/>
          <w:color w:val="404040" w:themeColor="text1" w:themeTint="BF"/>
        </w:rPr>
      </w:pPr>
    </w:p>
    <w:p w14:paraId="2FC17F8B" w14:textId="77777777" w:rsidR="001E640B" w:rsidRDefault="001E640B" w:rsidP="00594077">
      <w:pPr>
        <w:rPr>
          <w:color w:val="404040" w:themeColor="text1" w:themeTint="BF"/>
        </w:rPr>
      </w:pPr>
    </w:p>
    <w:p w14:paraId="0DC2502F" w14:textId="77777777" w:rsidR="009A28D4" w:rsidRPr="00232A40" w:rsidRDefault="009A28D4" w:rsidP="00594077">
      <w:pPr>
        <w:rPr>
          <w:color w:val="404040" w:themeColor="text1" w:themeTint="BF"/>
        </w:rPr>
      </w:pPr>
    </w:p>
    <w:p w14:paraId="19620380" w14:textId="21ED98ED" w:rsidR="007F3427" w:rsidRPr="00232A40" w:rsidRDefault="00FA5CA5" w:rsidP="005033E8">
      <w:pPr>
        <w:pStyle w:val="2"/>
        <w:numPr>
          <w:ilvl w:val="1"/>
          <w:numId w:val="1"/>
        </w:numPr>
        <w:spacing w:after="0" w:line="240" w:lineRule="auto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43" w:name="_Toc525050417"/>
      <w:bookmarkStart w:id="44" w:name="_Toc116561077"/>
      <w:r>
        <w:rPr>
          <w:rFonts w:eastAsiaTheme="majorHAnsi" w:hint="eastAsia"/>
          <w:b/>
          <w:color w:val="404040" w:themeColor="text1" w:themeTint="BF"/>
          <w:sz w:val="32"/>
          <w:szCs w:val="32"/>
        </w:rPr>
        <w:t>파일</w:t>
      </w:r>
      <w:r w:rsidR="00AC529B">
        <w:rPr>
          <w:rFonts w:eastAsiaTheme="majorHAnsi" w:hint="eastAsia"/>
          <w:b/>
          <w:color w:val="404040" w:themeColor="text1" w:themeTint="BF"/>
          <w:sz w:val="32"/>
          <w:szCs w:val="32"/>
        </w:rPr>
        <w:t xml:space="preserve"> </w:t>
      </w:r>
      <w:r w:rsidR="00594077"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네이밍</w:t>
      </w:r>
      <w:bookmarkEnd w:id="39"/>
      <w:bookmarkEnd w:id="43"/>
      <w:bookmarkEnd w:id="44"/>
    </w:p>
    <w:p w14:paraId="67DF8407" w14:textId="77777777" w:rsidR="007F3427" w:rsidRPr="00232A40" w:rsidRDefault="007F3427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45" w:name="_Toc497830408"/>
      <w:bookmarkStart w:id="46" w:name="_Toc525050419"/>
      <w:bookmarkStart w:id="47" w:name="_Toc116561078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HTML파일 네이밍</w:t>
      </w:r>
      <w:bookmarkEnd w:id="45"/>
      <w:bookmarkEnd w:id="46"/>
      <w:bookmarkEnd w:id="47"/>
    </w:p>
    <w:p w14:paraId="13EBFDD5" w14:textId="77777777" w:rsidR="007F3427" w:rsidRDefault="007F3427" w:rsidP="00652881">
      <w:pPr>
        <w:pStyle w:val="a5"/>
        <w:numPr>
          <w:ilvl w:val="0"/>
          <w:numId w:val="53"/>
        </w:numPr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스토리보드의 화면ID를 </w:t>
      </w:r>
      <w:r w:rsidR="001169F4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최우선 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한다.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B026FC" w:rsidRPr="00232A40">
        <w:rPr>
          <w:rFonts w:asciiTheme="majorHAnsi" w:eastAsiaTheme="majorHAnsi" w:hAnsiTheme="majorHAnsi"/>
          <w:color w:val="404040" w:themeColor="text1" w:themeTint="BF"/>
        </w:rPr>
        <w:br/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스토리보드의 화면ID를 </w:t>
      </w:r>
      <w:r w:rsidR="00B026FC" w:rsidRPr="00232A40">
        <w:rPr>
          <w:rFonts w:asciiTheme="majorHAnsi" w:eastAsiaTheme="majorHAnsi" w:hAnsiTheme="majorHAnsi" w:hint="eastAsia"/>
          <w:color w:val="404040" w:themeColor="text1" w:themeTint="BF"/>
        </w:rPr>
        <w:t>알 수 없는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경우</w:t>
      </w:r>
      <w:r w:rsidR="00B026FC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아래의 우선순위에 따라 네이밍한다.</w:t>
      </w:r>
    </w:p>
    <w:p w14:paraId="4D210F29" w14:textId="77777777" w:rsidR="0029287A" w:rsidRPr="00232A40" w:rsidRDefault="0029287A" w:rsidP="0029287A">
      <w:pPr>
        <w:pStyle w:val="a5"/>
        <w:numPr>
          <w:ilvl w:val="0"/>
          <w:numId w:val="54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프로젝트에서 요구하는 특정한 규칙.</w:t>
      </w:r>
    </w:p>
    <w:p w14:paraId="084F75C9" w14:textId="77777777" w:rsidR="0029287A" w:rsidRPr="00232A40" w:rsidRDefault="0029287A" w:rsidP="0029287A">
      <w:pPr>
        <w:pStyle w:val="a5"/>
        <w:numPr>
          <w:ilvl w:val="0"/>
          <w:numId w:val="54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IA문서</w:t>
      </w:r>
      <w:r w:rsidRPr="00232A40">
        <w:rPr>
          <w:rFonts w:asciiTheme="majorHAnsi" w:eastAsiaTheme="majorHAnsi" w:hAnsiTheme="majorHAnsi"/>
          <w:color w:val="404040" w:themeColor="text1" w:themeTint="BF"/>
        </w:rPr>
        <w:t>의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>
        <w:rPr>
          <w:rFonts w:asciiTheme="majorHAnsi" w:eastAsiaTheme="majorHAnsi" w:hAnsiTheme="majorHAnsi" w:hint="eastAsia"/>
          <w:color w:val="404040" w:themeColor="text1" w:themeTint="BF"/>
        </w:rPr>
        <w:t>category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와 </w:t>
      </w:r>
      <w:r>
        <w:rPr>
          <w:rFonts w:asciiTheme="majorHAnsi" w:eastAsiaTheme="majorHAnsi" w:hAnsiTheme="majorHAnsi" w:hint="eastAsia"/>
          <w:color w:val="404040" w:themeColor="text1" w:themeTint="BF"/>
        </w:rPr>
        <w:t>depth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.</w:t>
      </w:r>
    </w:p>
    <w:p w14:paraId="14168BCF" w14:textId="77777777" w:rsidR="0029287A" w:rsidRDefault="0029287A" w:rsidP="0029287A">
      <w:pPr>
        <w:pStyle w:val="a5"/>
        <w:numPr>
          <w:ilvl w:val="0"/>
          <w:numId w:val="54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폴더명과 화면 흐름 상의 순서</w:t>
      </w:r>
    </w:p>
    <w:p w14:paraId="415FEE29" w14:textId="00ECB634" w:rsidR="0029287A" w:rsidRDefault="0029287A" w:rsidP="0029287A">
      <w:pPr>
        <w:pStyle w:val="a5"/>
        <w:numPr>
          <w:ilvl w:val="0"/>
          <w:numId w:val="54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9287A">
        <w:rPr>
          <w:rFonts w:asciiTheme="majorHAnsi" w:eastAsiaTheme="majorHAnsi" w:hAnsiTheme="majorHAnsi" w:hint="eastAsia"/>
          <w:color w:val="404040" w:themeColor="text1" w:themeTint="BF"/>
        </w:rPr>
        <w:t>파일의 특징, 분류, 성격.</w:t>
      </w:r>
    </w:p>
    <w:p w14:paraId="1C5EEB88" w14:textId="707A7432" w:rsidR="00063AD5" w:rsidRPr="0029287A" w:rsidRDefault="00063AD5" w:rsidP="00063AD5">
      <w:pPr>
        <w:pStyle w:val="a5"/>
        <w:numPr>
          <w:ilvl w:val="0"/>
          <w:numId w:val="53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영문,</w:t>
      </w:r>
      <w:r>
        <w:rPr>
          <w:rFonts w:asciiTheme="majorHAnsi" w:eastAsiaTheme="majorHAnsi" w:hAnsiTheme="majorHAnsi"/>
          <w:color w:val="404040" w:themeColor="text1" w:themeTint="BF"/>
        </w:rPr>
        <w:t xml:space="preserve"> </w:t>
      </w:r>
      <w:r>
        <w:rPr>
          <w:rFonts w:asciiTheme="majorHAnsi" w:eastAsiaTheme="majorHAnsi" w:hAnsiTheme="majorHAnsi" w:hint="eastAsia"/>
          <w:color w:val="404040" w:themeColor="text1" w:themeTint="BF"/>
        </w:rPr>
        <w:t>숫자,</w:t>
      </w:r>
      <w:r>
        <w:rPr>
          <w:rFonts w:asciiTheme="majorHAnsi" w:eastAsiaTheme="majorHAnsi" w:hAnsiTheme="majorHAnsi"/>
          <w:color w:val="404040" w:themeColor="text1" w:themeTint="BF"/>
        </w:rPr>
        <w:t xml:space="preserve"> </w:t>
      </w:r>
      <w:r>
        <w:rPr>
          <w:rFonts w:asciiTheme="majorHAnsi" w:eastAsiaTheme="majorHAnsi" w:hAnsiTheme="majorHAnsi" w:hint="eastAsia"/>
          <w:color w:val="404040" w:themeColor="text1" w:themeTint="BF"/>
        </w:rPr>
        <w:t>언더스코어(</w:t>
      </w:r>
      <w:r w:rsidR="001A4A8D">
        <w:rPr>
          <w:rFonts w:asciiTheme="majorHAnsi" w:eastAsiaTheme="majorHAnsi" w:hAnsiTheme="majorHAnsi"/>
          <w:color w:val="404040" w:themeColor="text1" w:themeTint="BF"/>
        </w:rPr>
        <w:t xml:space="preserve"> </w:t>
      </w:r>
      <w:r>
        <w:rPr>
          <w:rFonts w:asciiTheme="majorHAnsi" w:eastAsiaTheme="majorHAnsi" w:hAnsiTheme="majorHAnsi"/>
          <w:color w:val="404040" w:themeColor="text1" w:themeTint="BF"/>
        </w:rPr>
        <w:t>_</w:t>
      </w:r>
      <w:r w:rsidR="001A4A8D">
        <w:rPr>
          <w:rFonts w:asciiTheme="majorHAnsi" w:eastAsiaTheme="majorHAnsi" w:hAnsiTheme="majorHAnsi"/>
          <w:color w:val="404040" w:themeColor="text1" w:themeTint="BF"/>
        </w:rPr>
        <w:t xml:space="preserve"> </w:t>
      </w:r>
      <w:r>
        <w:rPr>
          <w:rFonts w:asciiTheme="majorHAnsi" w:eastAsiaTheme="majorHAnsi" w:hAnsiTheme="majorHAnsi"/>
          <w:color w:val="404040" w:themeColor="text1" w:themeTint="BF"/>
        </w:rPr>
        <w:t>)</w:t>
      </w:r>
      <w:r>
        <w:rPr>
          <w:rFonts w:asciiTheme="majorHAnsi" w:eastAsiaTheme="majorHAnsi" w:hAnsiTheme="majorHAnsi" w:hint="eastAsia"/>
          <w:color w:val="404040" w:themeColor="text1" w:themeTint="BF"/>
        </w:rPr>
        <w:t xml:space="preserve">를 </w:t>
      </w:r>
      <w:r w:rsidR="008E5D54">
        <w:rPr>
          <w:rFonts w:asciiTheme="majorHAnsi" w:eastAsiaTheme="majorHAnsi" w:hAnsiTheme="majorHAnsi" w:hint="eastAsia"/>
          <w:color w:val="404040" w:themeColor="text1" w:themeTint="BF"/>
        </w:rPr>
        <w:t>사용하여 작성한다.</w:t>
      </w:r>
    </w:p>
    <w:p w14:paraId="53E227C2" w14:textId="034EFF02" w:rsidR="007F3427" w:rsidRPr="0029287A" w:rsidRDefault="00425F28" w:rsidP="0029287A">
      <w:pPr>
        <w:pStyle w:val="a5"/>
        <w:numPr>
          <w:ilvl w:val="0"/>
          <w:numId w:val="53"/>
        </w:numPr>
        <w:spacing w:after="240"/>
        <w:jc w:val="left"/>
        <w:rPr>
          <w:rFonts w:asciiTheme="majorHAnsi" w:eastAsiaTheme="majorHAnsi" w:hAnsiTheme="majorHAnsi"/>
          <w:bCs/>
          <w:color w:val="404040" w:themeColor="text1" w:themeTint="BF"/>
        </w:rPr>
      </w:pPr>
      <w:r w:rsidRPr="00CD5078">
        <w:rPr>
          <w:rFonts w:asciiTheme="majorHAnsi" w:eastAsiaTheme="majorHAnsi" w:hAnsiTheme="majorHAnsi"/>
          <w:bCs/>
          <w:color w:val="404040" w:themeColor="text1" w:themeTint="BF"/>
        </w:rPr>
        <w:t>2</w:t>
      </w:r>
      <w:r w:rsidRPr="00CD5078">
        <w:rPr>
          <w:rFonts w:asciiTheme="majorHAnsi" w:eastAsiaTheme="majorHAnsi" w:hAnsiTheme="majorHAnsi" w:hint="eastAsia"/>
          <w:bCs/>
          <w:color w:val="404040" w:themeColor="text1" w:themeTint="BF"/>
        </w:rPr>
        <w:t>개 이상의 단어를 조합할 경우 언더스코어(</w:t>
      </w:r>
      <w:r w:rsidRPr="00CD5078">
        <w:rPr>
          <w:rFonts w:asciiTheme="majorHAnsi" w:eastAsiaTheme="majorHAnsi" w:hAnsiTheme="majorHAnsi"/>
          <w:bCs/>
          <w:color w:val="404040" w:themeColor="text1" w:themeTint="BF"/>
        </w:rPr>
        <w:t xml:space="preserve"> _ ) </w:t>
      </w:r>
      <w:r w:rsidRPr="00CD5078">
        <w:rPr>
          <w:rFonts w:asciiTheme="majorHAnsi" w:eastAsiaTheme="majorHAnsi" w:hAnsiTheme="majorHAnsi" w:hint="eastAsia"/>
          <w:bCs/>
          <w:color w:val="404040" w:themeColor="text1" w:themeTint="BF"/>
        </w:rPr>
        <w:t>혹은 카멜</w:t>
      </w:r>
      <w:r w:rsidR="00E1104C">
        <w:rPr>
          <w:rFonts w:asciiTheme="majorHAnsi" w:eastAsiaTheme="majorHAnsi" w:hAnsiTheme="majorHAnsi" w:hint="eastAsia"/>
          <w:bCs/>
          <w:color w:val="404040" w:themeColor="text1" w:themeTint="BF"/>
        </w:rPr>
        <w:t xml:space="preserve"> </w:t>
      </w:r>
      <w:r w:rsidRPr="00CD5078">
        <w:rPr>
          <w:rFonts w:asciiTheme="majorHAnsi" w:eastAsiaTheme="majorHAnsi" w:hAnsiTheme="majorHAnsi" w:hint="eastAsia"/>
          <w:bCs/>
          <w:color w:val="404040" w:themeColor="text1" w:themeTint="BF"/>
        </w:rPr>
        <w:t>표기법을 사용한다.</w:t>
      </w:r>
      <w:r w:rsidR="001E2809">
        <w:rPr>
          <w:rFonts w:asciiTheme="majorHAnsi" w:eastAsiaTheme="majorHAnsi" w:hAnsiTheme="majorHAnsi" w:hint="eastAsia"/>
          <w:bCs/>
          <w:color w:val="404040" w:themeColor="text1" w:themeTint="BF"/>
        </w:rPr>
        <w:t xml:space="preserve"> </w:t>
      </w:r>
      <w:r w:rsidR="00BB01C4">
        <w:rPr>
          <w:rFonts w:asciiTheme="majorHAnsi" w:eastAsiaTheme="majorHAnsi" w:hAnsiTheme="majorHAnsi"/>
          <w:bCs/>
          <w:color w:val="404040" w:themeColor="text1" w:themeTint="BF"/>
        </w:rPr>
        <w:br/>
        <w:t xml:space="preserve">* </w:t>
      </w:r>
      <w:r w:rsidR="00BB01C4">
        <w:rPr>
          <w:rFonts w:asciiTheme="majorHAnsi" w:eastAsiaTheme="majorHAnsi" w:hAnsiTheme="majorHAnsi" w:hint="eastAsia"/>
          <w:bCs/>
          <w:color w:val="404040" w:themeColor="text1" w:themeTint="BF"/>
        </w:rPr>
        <w:t>파일명에 공백을 사용하지 않는다.</w:t>
      </w:r>
      <w:r w:rsidR="009151D6">
        <w:rPr>
          <w:rFonts w:asciiTheme="majorHAnsi" w:eastAsiaTheme="majorHAnsi" w:hAnsiTheme="majorHAnsi"/>
          <w:bCs/>
          <w:color w:val="404040" w:themeColor="text1" w:themeTint="BF"/>
        </w:rPr>
        <w:br/>
        <w:t xml:space="preserve">* </w:t>
      </w:r>
      <w:r w:rsidR="009151D6">
        <w:rPr>
          <w:rFonts w:asciiTheme="majorHAnsi" w:eastAsiaTheme="majorHAnsi" w:hAnsiTheme="majorHAnsi" w:hint="eastAsia"/>
          <w:bCs/>
          <w:color w:val="404040" w:themeColor="text1" w:themeTint="BF"/>
        </w:rPr>
        <w:t xml:space="preserve">프로젝트에서 요구하는 특정한 </w:t>
      </w:r>
      <w:r w:rsidR="00D81C38">
        <w:rPr>
          <w:rFonts w:asciiTheme="majorHAnsi" w:eastAsiaTheme="majorHAnsi" w:hAnsiTheme="majorHAnsi" w:hint="eastAsia"/>
          <w:bCs/>
          <w:color w:val="404040" w:themeColor="text1" w:themeTint="BF"/>
        </w:rPr>
        <w:t>규칙이 있다면 프로젝트 규칙을 우선한다.</w:t>
      </w:r>
      <w:r w:rsidR="006C5FE4">
        <w:rPr>
          <w:rFonts w:asciiTheme="majorHAnsi" w:eastAsiaTheme="majorHAnsi" w:hAnsiTheme="majorHAnsi"/>
          <w:bCs/>
          <w:color w:val="404040" w:themeColor="text1" w:themeTint="BF"/>
        </w:rPr>
        <w:br/>
      </w:r>
      <w:r w:rsidR="006C5FE4" w:rsidRPr="00232A40">
        <w:rPr>
          <w:rFonts w:asciiTheme="majorHAnsi" w:eastAsiaTheme="majorHAnsi" w:hAnsiTheme="majorHAnsi" w:hint="eastAsia"/>
          <w:color w:val="404040" w:themeColor="text1" w:themeTint="BF"/>
        </w:rPr>
        <w:t>*</w:t>
      </w:r>
      <w:r w:rsidR="006C5FE4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6C5FE4" w:rsidRPr="00232A40">
        <w:rPr>
          <w:rFonts w:asciiTheme="majorHAnsi" w:eastAsiaTheme="majorHAnsi" w:hAnsiTheme="majorHAnsi" w:hint="eastAsia"/>
          <w:color w:val="404040" w:themeColor="text1" w:themeTint="BF"/>
        </w:rPr>
        <w:t>카멜</w:t>
      </w:r>
      <w:r w:rsidR="006C5FE4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6C5FE4" w:rsidRPr="00232A40">
        <w:rPr>
          <w:rFonts w:asciiTheme="majorHAnsi" w:eastAsiaTheme="majorHAnsi" w:hAnsiTheme="majorHAnsi" w:hint="eastAsia"/>
          <w:color w:val="404040" w:themeColor="text1" w:themeTint="BF"/>
        </w:rPr>
        <w:t>표기법: 영문 소문자를 기본으로 하여 단어와 단어 사이를 대문자로 구분하는 방식</w:t>
      </w:r>
    </w:p>
    <w:tbl>
      <w:tblPr>
        <w:tblStyle w:val="a9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14:paraId="585E7C51" w14:textId="77777777" w:rsidTr="00ED0E40">
        <w:trPr>
          <w:trHeight w:val="3613"/>
        </w:trPr>
        <w:tc>
          <w:tcPr>
            <w:tcW w:w="9355" w:type="dxa"/>
          </w:tcPr>
          <w:p w14:paraId="38294AD9" w14:textId="77777777"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tbl>
            <w:tblPr>
              <w:tblStyle w:val="11"/>
              <w:tblW w:w="9102" w:type="dxa"/>
              <w:tblLook w:val="04A0" w:firstRow="1" w:lastRow="0" w:firstColumn="1" w:lastColumn="0" w:noHBand="0" w:noVBand="1"/>
            </w:tblPr>
            <w:tblGrid>
              <w:gridCol w:w="2724"/>
              <w:gridCol w:w="6378"/>
            </w:tblGrid>
            <w:tr w:rsidR="00232A40" w:rsidRPr="00232A40" w14:paraId="514D9486" w14:textId="77777777" w:rsidTr="009B3F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4" w:type="dxa"/>
                </w:tcPr>
                <w:p w14:paraId="27B58F00" w14:textId="77777777" w:rsidR="007F3427" w:rsidRPr="00BE1E99" w:rsidRDefault="007F3427" w:rsidP="005033E8">
                  <w:pPr>
                    <w:jc w:val="left"/>
                    <w:rPr>
                      <w:rFonts w:asciiTheme="majorHAnsi" w:eastAsiaTheme="majorHAnsi" w:hAnsiTheme="majorHAnsi"/>
                      <w:color w:val="D9D9D9" w:themeColor="background1" w:themeShade="D9"/>
                    </w:rPr>
                  </w:pPr>
                  <w:r w:rsidRPr="00BE1E99">
                    <w:rPr>
                      <w:rFonts w:asciiTheme="majorHAnsi" w:eastAsiaTheme="majorHAnsi" w:hAnsiTheme="majorHAnsi" w:hint="eastAsia"/>
                      <w:color w:val="D9D9D9" w:themeColor="background1" w:themeShade="D9"/>
                    </w:rPr>
                    <w:t>예제</w:t>
                  </w:r>
                </w:p>
              </w:tc>
              <w:tc>
                <w:tcPr>
                  <w:tcW w:w="6378" w:type="dxa"/>
                </w:tcPr>
                <w:p w14:paraId="474D726C" w14:textId="77777777" w:rsidR="007F3427" w:rsidRPr="00BE1E99" w:rsidRDefault="007F3427" w:rsidP="005033E8">
                  <w:pPr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color w:val="D9D9D9" w:themeColor="background1" w:themeShade="D9"/>
                    </w:rPr>
                  </w:pPr>
                  <w:r w:rsidRPr="00BE1E99">
                    <w:rPr>
                      <w:rFonts w:asciiTheme="majorHAnsi" w:eastAsiaTheme="majorHAnsi" w:hAnsiTheme="majorHAnsi" w:hint="eastAsia"/>
                      <w:color w:val="D9D9D9" w:themeColor="background1" w:themeShade="D9"/>
                    </w:rPr>
                    <w:t>설명</w:t>
                  </w:r>
                </w:p>
              </w:tc>
            </w:tr>
            <w:tr w:rsidR="00232A40" w:rsidRPr="00232A40" w14:paraId="0CEB9B90" w14:textId="77777777" w:rsidTr="009B3F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4" w:type="dxa"/>
                </w:tcPr>
                <w:p w14:paraId="6DB5A16A" w14:textId="77777777" w:rsidR="007F3427" w:rsidRPr="00232A40" w:rsidRDefault="007F3427" w:rsidP="005033E8">
                  <w:pPr>
                    <w:jc w:val="left"/>
                    <w:rPr>
                      <w:rFonts w:asciiTheme="majorHAnsi" w:eastAsiaTheme="majorHAnsi" w:hAnsiTheme="majorHAnsi"/>
                      <w:b w:val="0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S</w:t>
                  </w:r>
                  <w:r w:rsidR="00367170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mart</w:t>
                  </w:r>
                  <w:r w:rsidR="00695AD6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_</w:t>
                  </w: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R</w:t>
                  </w:r>
                  <w:r w:rsidR="00367170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eady</w:t>
                  </w: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_010</w:t>
                  </w:r>
                  <w:r w:rsidR="00863BF3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0</w:t>
                  </w: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.html</w:t>
                  </w:r>
                  <w:r w:rsidR="00695AD6" w:rsidRPr="00232A40">
                    <w:rPr>
                      <w:rFonts w:asciiTheme="majorHAnsi" w:eastAsiaTheme="majorHAnsi" w:hAnsiTheme="majorHAnsi"/>
                      <w:b w:val="0"/>
                      <w:color w:val="404040" w:themeColor="text1" w:themeTint="BF"/>
                    </w:rPr>
                    <w:br/>
                  </w:r>
                  <w:r w:rsidR="00695AD6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SmartReady0100.html</w:t>
                  </w:r>
                </w:p>
              </w:tc>
              <w:tc>
                <w:tcPr>
                  <w:tcW w:w="6378" w:type="dxa"/>
                </w:tcPr>
                <w:p w14:paraId="0DB38EF8" w14:textId="77777777" w:rsidR="007F3427" w:rsidRPr="00232A40" w:rsidRDefault="007F3427" w:rsidP="005033E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>스토리보드의 화면 ID</w:t>
                  </w:r>
                  <w:r w:rsidR="00EF5873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: Smart</w:t>
                  </w:r>
                  <w:r w:rsidR="00695AD6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Ready 010</w:t>
                  </w:r>
                  <w:r w:rsidR="00863BF3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0</w:t>
                  </w:r>
                </w:p>
              </w:tc>
            </w:tr>
            <w:tr w:rsidR="00232A40" w:rsidRPr="00232A40" w14:paraId="1D2E92C2" w14:textId="77777777" w:rsidTr="009B3FF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4" w:type="dxa"/>
                </w:tcPr>
                <w:p w14:paraId="0E01425E" w14:textId="77777777" w:rsidR="007F3427" w:rsidRPr="00232A40" w:rsidRDefault="00863BF3" w:rsidP="0078072F">
                  <w:pPr>
                    <w:jc w:val="left"/>
                    <w:rPr>
                      <w:rFonts w:asciiTheme="majorHAnsi" w:eastAsiaTheme="majorHAnsi" w:hAnsiTheme="majorHAnsi"/>
                      <w:b w:val="0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CO_0101</w:t>
                  </w:r>
                  <w:r w:rsidR="007F3427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.html</w:t>
                  </w:r>
                  <w:r w:rsidR="00695AD6" w:rsidRPr="00232A40">
                    <w:rPr>
                      <w:rFonts w:asciiTheme="majorHAnsi" w:eastAsiaTheme="majorHAnsi" w:hAnsiTheme="majorHAnsi"/>
                      <w:b w:val="0"/>
                      <w:color w:val="404040" w:themeColor="text1" w:themeTint="BF"/>
                    </w:rPr>
                    <w:br/>
                  </w:r>
                  <w:r w:rsidR="00695AD6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C</w:t>
                  </w:r>
                  <w:r w:rsidR="0078072F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O</w:t>
                  </w:r>
                  <w:r w:rsidR="00695AD6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010100.html</w:t>
                  </w:r>
                </w:p>
              </w:tc>
              <w:tc>
                <w:tcPr>
                  <w:tcW w:w="6378" w:type="dxa"/>
                </w:tcPr>
                <w:p w14:paraId="6F46BA84" w14:textId="77777777" w:rsidR="007F3427" w:rsidRPr="00232A40" w:rsidRDefault="00B026FC" w:rsidP="0078072F">
                  <w:pPr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eastAsiaTheme="majorHAnsi" w:hAnsiTheme="majorHAnsi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>IA문서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: 공통</w:t>
                  </w:r>
                  <w:r w:rsidR="007D7EBA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&gt;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1</w:t>
                  </w:r>
                  <w:r w:rsidR="00953029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depth </w:t>
                  </w:r>
                  <w:r w:rsidR="0004047B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첫 번째</w:t>
                  </w:r>
                  <w:r w:rsidR="007D7EBA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&gt;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2</w:t>
                  </w:r>
                  <w:r w:rsidR="00953029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depth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</w:t>
                  </w:r>
                  <w:r w:rsidR="0004047B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첫 번째</w:t>
                  </w:r>
                  <w:r w:rsidR="0078072F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화면</w:t>
                  </w:r>
                </w:p>
              </w:tc>
            </w:tr>
            <w:tr w:rsidR="00232A40" w:rsidRPr="00232A40" w14:paraId="17AD8621" w14:textId="77777777" w:rsidTr="009B3F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4" w:type="dxa"/>
                </w:tcPr>
                <w:p w14:paraId="6883F64E" w14:textId="77777777" w:rsidR="00332437" w:rsidRPr="00232A40" w:rsidRDefault="00332437" w:rsidP="005033E8">
                  <w:pPr>
                    <w:jc w:val="left"/>
                    <w:rPr>
                      <w:rFonts w:asciiTheme="majorHAnsi" w:eastAsiaTheme="majorHAnsi" w:hAnsiTheme="majorHAnsi"/>
                      <w:b w:val="0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P</w:t>
                  </w:r>
                  <w:r w:rsidR="00EF5873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A</w:t>
                  </w: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Y_</w:t>
                  </w:r>
                  <w:r w:rsidR="0050590E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process_</w:t>
                  </w: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0102.html</w:t>
                  </w:r>
                  <w:r w:rsidR="00695AD6" w:rsidRPr="00232A40">
                    <w:rPr>
                      <w:rFonts w:asciiTheme="majorHAnsi" w:eastAsiaTheme="majorHAnsi" w:hAnsiTheme="majorHAnsi"/>
                      <w:b w:val="0"/>
                      <w:color w:val="404040" w:themeColor="text1" w:themeTint="BF"/>
                    </w:rPr>
                    <w:br/>
                  </w:r>
                  <w:r w:rsidR="00695AD6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P</w:t>
                  </w:r>
                  <w:r w:rsidR="00EF5873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A</w:t>
                  </w:r>
                  <w:r w:rsidR="00695AD6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Y_process0102.html</w:t>
                  </w:r>
                </w:p>
              </w:tc>
              <w:tc>
                <w:tcPr>
                  <w:tcW w:w="6378" w:type="dxa"/>
                </w:tcPr>
                <w:p w14:paraId="471322DB" w14:textId="77777777" w:rsidR="00332437" w:rsidRPr="00232A40" w:rsidRDefault="00332437" w:rsidP="005033E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 xml:space="preserve">폴더명과 </w:t>
                  </w:r>
                  <w:r w:rsidR="00EF5873"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>화면 흐름 상의</w:t>
                  </w:r>
                  <w:r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 xml:space="preserve"> 순서</w:t>
                  </w:r>
                  <w:r w:rsidR="00EF5873"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 xml:space="preserve"> 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: 결제페이지 </w:t>
                  </w:r>
                  <w:r w:rsidR="0004047B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세 번째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</w:t>
                  </w:r>
                  <w:r w:rsidR="0004047B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스텝</w:t>
                  </w:r>
                </w:p>
              </w:tc>
            </w:tr>
            <w:tr w:rsidR="00232A40" w:rsidRPr="00232A40" w14:paraId="7F9BA093" w14:textId="77777777" w:rsidTr="009B3FF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4" w:type="dxa"/>
                </w:tcPr>
                <w:p w14:paraId="0A417204" w14:textId="77777777" w:rsidR="007F3427" w:rsidRPr="00232A40" w:rsidRDefault="0050590E" w:rsidP="005033E8">
                  <w:pPr>
                    <w:jc w:val="left"/>
                    <w:rPr>
                      <w:rFonts w:asciiTheme="majorHAnsi" w:eastAsiaTheme="majorHAnsi" w:hAnsiTheme="majorHAnsi"/>
                      <w:b w:val="0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layer_popup</w:t>
                  </w:r>
                  <w:r w:rsidR="007F3427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.html</w:t>
                  </w:r>
                </w:p>
              </w:tc>
              <w:tc>
                <w:tcPr>
                  <w:tcW w:w="6378" w:type="dxa"/>
                </w:tcPr>
                <w:p w14:paraId="2053585C" w14:textId="77777777" w:rsidR="007F3427" w:rsidRPr="00232A40" w:rsidRDefault="0050590E" w:rsidP="005033E8">
                  <w:pPr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eastAsiaTheme="majorHAnsi" w:hAnsiTheme="majorHAnsi"/>
                      <w:b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 xml:space="preserve">파일의 </w:t>
                  </w:r>
                  <w:r w:rsidR="00A850B1"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>분</w:t>
                  </w:r>
                  <w:r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>류,</w:t>
                  </w:r>
                  <w:r w:rsidR="00A850B1"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 xml:space="preserve"> 특징,</w:t>
                  </w:r>
                  <w:r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 xml:space="preserve"> 성격</w:t>
                  </w:r>
                </w:p>
              </w:tc>
            </w:tr>
          </w:tbl>
          <w:p w14:paraId="77A52294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007DCDA8" w14:textId="77777777" w:rsidR="00C84F0B" w:rsidRPr="00232A40" w:rsidRDefault="00C84F0B" w:rsidP="005033E8">
      <w:pPr>
        <w:pStyle w:val="a5"/>
        <w:jc w:val="left"/>
        <w:rPr>
          <w:rFonts w:asciiTheme="majorHAnsi" w:eastAsiaTheme="majorHAnsi" w:hAnsiTheme="majorHAnsi"/>
          <w:color w:val="404040" w:themeColor="text1" w:themeTint="BF"/>
        </w:rPr>
      </w:pPr>
      <w:bookmarkStart w:id="48" w:name="_Toc497830409"/>
    </w:p>
    <w:p w14:paraId="7C3A38E4" w14:textId="77777777" w:rsidR="00ED0E40" w:rsidRPr="00232A40" w:rsidRDefault="00ED0E40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49" w:name="_Toc525050420"/>
      <w:bookmarkStart w:id="50" w:name="_Toc116561079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CSS파일 네이밍</w:t>
      </w:r>
      <w:bookmarkEnd w:id="49"/>
      <w:bookmarkEnd w:id="50"/>
    </w:p>
    <w:p w14:paraId="6D84B849" w14:textId="7778BAEB" w:rsidR="005717F8" w:rsidRDefault="005717F8" w:rsidP="00096774">
      <w:pPr>
        <w:pStyle w:val="a5"/>
        <w:numPr>
          <w:ilvl w:val="0"/>
          <w:numId w:val="32"/>
        </w:numPr>
        <w:rPr>
          <w:bCs/>
          <w:color w:val="404040" w:themeColor="text1" w:themeTint="BF"/>
        </w:rPr>
      </w:pPr>
      <w:r w:rsidRPr="005717F8">
        <w:rPr>
          <w:rFonts w:hint="eastAsia"/>
          <w:bCs/>
          <w:color w:val="404040" w:themeColor="text1" w:themeTint="BF"/>
        </w:rPr>
        <w:t>영문</w:t>
      </w:r>
      <w:r>
        <w:rPr>
          <w:rFonts w:hint="eastAsia"/>
          <w:bCs/>
          <w:color w:val="404040" w:themeColor="text1" w:themeTint="BF"/>
        </w:rPr>
        <w:t xml:space="preserve"> 소문자,</w:t>
      </w:r>
      <w:r>
        <w:rPr>
          <w:bCs/>
          <w:color w:val="404040" w:themeColor="text1" w:themeTint="BF"/>
        </w:rPr>
        <w:t xml:space="preserve"> </w:t>
      </w:r>
      <w:r>
        <w:rPr>
          <w:rFonts w:hint="eastAsia"/>
          <w:bCs/>
          <w:color w:val="404040" w:themeColor="text1" w:themeTint="BF"/>
        </w:rPr>
        <w:t>숫자,</w:t>
      </w:r>
      <w:r>
        <w:rPr>
          <w:bCs/>
          <w:color w:val="404040" w:themeColor="text1" w:themeTint="BF"/>
        </w:rPr>
        <w:t xml:space="preserve"> </w:t>
      </w:r>
      <w:r>
        <w:rPr>
          <w:rFonts w:hint="eastAsia"/>
          <w:bCs/>
          <w:color w:val="404040" w:themeColor="text1" w:themeTint="BF"/>
        </w:rPr>
        <w:t>언더스코어(</w:t>
      </w:r>
      <w:r>
        <w:rPr>
          <w:bCs/>
          <w:color w:val="404040" w:themeColor="text1" w:themeTint="BF"/>
        </w:rPr>
        <w:t xml:space="preserve"> _ )</w:t>
      </w:r>
      <w:r w:rsidR="007051B5">
        <w:rPr>
          <w:rFonts w:hint="eastAsia"/>
          <w:bCs/>
          <w:color w:val="404040" w:themeColor="text1" w:themeTint="BF"/>
        </w:rPr>
        <w:t>를 사용하여 작성한다.</w:t>
      </w:r>
    </w:p>
    <w:p w14:paraId="5806E87E" w14:textId="00C9F57C" w:rsidR="007051B5" w:rsidRPr="005717F8" w:rsidRDefault="007051B5" w:rsidP="00096774">
      <w:pPr>
        <w:pStyle w:val="a5"/>
        <w:numPr>
          <w:ilvl w:val="0"/>
          <w:numId w:val="32"/>
        </w:numPr>
        <w:rPr>
          <w:bCs/>
          <w:color w:val="404040" w:themeColor="text1" w:themeTint="BF"/>
        </w:rPr>
      </w:pPr>
      <w:r>
        <w:rPr>
          <w:rFonts w:hint="eastAsia"/>
          <w:bCs/>
          <w:color w:val="404040" w:themeColor="text1" w:themeTint="BF"/>
        </w:rPr>
        <w:t>영문 대문자,</w:t>
      </w:r>
      <w:r>
        <w:rPr>
          <w:bCs/>
          <w:color w:val="404040" w:themeColor="text1" w:themeTint="BF"/>
        </w:rPr>
        <w:t xml:space="preserve"> </w:t>
      </w:r>
      <w:r>
        <w:rPr>
          <w:rFonts w:hint="eastAsia"/>
          <w:bCs/>
          <w:color w:val="404040" w:themeColor="text1" w:themeTint="BF"/>
        </w:rPr>
        <w:t>숫자로 시작하지 않는다.</w:t>
      </w:r>
    </w:p>
    <w:p w14:paraId="5B206738" w14:textId="0574D10E" w:rsidR="006C3DBC" w:rsidRPr="006C3DBC" w:rsidRDefault="00846A0C" w:rsidP="00096774">
      <w:pPr>
        <w:pStyle w:val="a5"/>
        <w:numPr>
          <w:ilvl w:val="0"/>
          <w:numId w:val="32"/>
        </w:numPr>
        <w:rPr>
          <w:color w:val="404040" w:themeColor="text1" w:themeTint="BF"/>
        </w:rPr>
      </w:pPr>
      <w:r w:rsidRPr="00232A40">
        <w:rPr>
          <w:rFonts w:hint="eastAsia"/>
          <w:color w:val="404040" w:themeColor="text1" w:themeTint="BF"/>
        </w:rPr>
        <w:t xml:space="preserve">기능, 업무, </w:t>
      </w:r>
      <w:r w:rsidR="0004047B" w:rsidRPr="00232A40">
        <w:rPr>
          <w:rFonts w:hint="eastAsia"/>
          <w:color w:val="404040" w:themeColor="text1" w:themeTint="BF"/>
        </w:rPr>
        <w:t>서비스 명을</w:t>
      </w:r>
      <w:r w:rsidRPr="00232A40">
        <w:rPr>
          <w:rFonts w:hint="eastAsia"/>
          <w:color w:val="404040" w:themeColor="text1" w:themeTint="BF"/>
        </w:rPr>
        <w:t xml:space="preserve"> 따른다. </w:t>
      </w:r>
      <w:r w:rsidR="00760C02" w:rsidRPr="00232A40">
        <w:rPr>
          <w:color w:val="404040" w:themeColor="text1" w:themeTint="BF"/>
        </w:rPr>
        <w:br/>
      </w:r>
      <w:r w:rsidR="00760C02" w:rsidRPr="00232A40">
        <w:rPr>
          <w:rFonts w:hint="eastAsia"/>
          <w:b/>
          <w:color w:val="404040" w:themeColor="text1" w:themeTint="BF"/>
        </w:rPr>
        <w:t>Ex&gt;</w:t>
      </w:r>
      <w:r w:rsidRPr="00232A40">
        <w:rPr>
          <w:rFonts w:hint="eastAsia"/>
          <w:b/>
          <w:color w:val="404040" w:themeColor="text1" w:themeTint="BF"/>
        </w:rPr>
        <w:t xml:space="preserve"> </w:t>
      </w:r>
      <w:r w:rsidR="00132085" w:rsidRPr="00232A40">
        <w:rPr>
          <w:rFonts w:hint="eastAsia"/>
          <w:b/>
          <w:color w:val="404040" w:themeColor="text1" w:themeTint="BF"/>
        </w:rPr>
        <w:t>payment</w:t>
      </w:r>
      <w:r w:rsidRPr="00232A40">
        <w:rPr>
          <w:rFonts w:hint="eastAsia"/>
          <w:b/>
          <w:color w:val="404040" w:themeColor="text1" w:themeTint="BF"/>
        </w:rPr>
        <w:t>.css</w:t>
      </w:r>
      <w:r w:rsidR="00007197" w:rsidRPr="00232A40">
        <w:rPr>
          <w:rFonts w:hint="eastAsia"/>
          <w:b/>
          <w:color w:val="404040" w:themeColor="text1" w:themeTint="BF"/>
        </w:rPr>
        <w:t xml:space="preserve"> service.css </w:t>
      </w:r>
      <w:r w:rsidR="00007197" w:rsidRPr="00232A40">
        <w:rPr>
          <w:b/>
          <w:color w:val="404040" w:themeColor="text1" w:themeTint="BF"/>
        </w:rPr>
        <w:t>…</w:t>
      </w:r>
    </w:p>
    <w:p w14:paraId="49FE663C" w14:textId="06D79B2F" w:rsidR="00846A0C" w:rsidRDefault="00956AB2" w:rsidP="00A8291B">
      <w:pPr>
        <w:pStyle w:val="a5"/>
        <w:numPr>
          <w:ilvl w:val="0"/>
          <w:numId w:val="32"/>
        </w:numPr>
        <w:rPr>
          <w:bCs/>
          <w:color w:val="404040" w:themeColor="text1" w:themeTint="BF"/>
        </w:rPr>
      </w:pPr>
      <w:r w:rsidRPr="00D37A3B">
        <w:rPr>
          <w:bCs/>
          <w:color w:val="404040" w:themeColor="text1" w:themeTint="BF"/>
        </w:rPr>
        <w:t>2</w:t>
      </w:r>
      <w:r w:rsidRPr="00D37A3B">
        <w:rPr>
          <w:rFonts w:hint="eastAsia"/>
          <w:bCs/>
          <w:color w:val="404040" w:themeColor="text1" w:themeTint="BF"/>
        </w:rPr>
        <w:t>개 이상의 단어를 조합할</w:t>
      </w:r>
      <w:r w:rsidRPr="00D37A3B">
        <w:rPr>
          <w:bCs/>
          <w:color w:val="404040" w:themeColor="text1" w:themeTint="BF"/>
        </w:rPr>
        <w:t xml:space="preserve"> </w:t>
      </w:r>
      <w:r w:rsidRPr="00D37A3B">
        <w:rPr>
          <w:rFonts w:hint="eastAsia"/>
          <w:bCs/>
          <w:color w:val="404040" w:themeColor="text1" w:themeTint="BF"/>
        </w:rPr>
        <w:t>경우 언더스코어(</w:t>
      </w:r>
      <w:r w:rsidRPr="00D37A3B">
        <w:rPr>
          <w:bCs/>
          <w:color w:val="404040" w:themeColor="text1" w:themeTint="BF"/>
        </w:rPr>
        <w:t xml:space="preserve"> _ )를 </w:t>
      </w:r>
      <w:r w:rsidR="00D37A3B" w:rsidRPr="00D37A3B">
        <w:rPr>
          <w:rFonts w:hint="eastAsia"/>
          <w:bCs/>
          <w:color w:val="404040" w:themeColor="text1" w:themeTint="BF"/>
        </w:rPr>
        <w:t>사용한다.</w:t>
      </w:r>
      <w:r w:rsidR="00594077" w:rsidRPr="00A8291B">
        <w:rPr>
          <w:bCs/>
          <w:color w:val="404040" w:themeColor="text1" w:themeTint="BF"/>
        </w:rPr>
        <w:br/>
      </w:r>
      <w:r w:rsidR="002F55A9">
        <w:rPr>
          <w:bCs/>
          <w:color w:val="404040" w:themeColor="text1" w:themeTint="BF"/>
        </w:rPr>
        <w:t xml:space="preserve">* </w:t>
      </w:r>
      <w:r w:rsidR="002F55A9">
        <w:rPr>
          <w:rFonts w:hint="eastAsia"/>
          <w:bCs/>
          <w:color w:val="404040" w:themeColor="text1" w:themeTint="BF"/>
        </w:rPr>
        <w:t xml:space="preserve">단어조합은 </w:t>
      </w:r>
      <w:r w:rsidR="002F55A9">
        <w:rPr>
          <w:bCs/>
          <w:color w:val="404040" w:themeColor="text1" w:themeTint="BF"/>
        </w:rPr>
        <w:t>3</w:t>
      </w:r>
      <w:r w:rsidR="002F55A9">
        <w:rPr>
          <w:rFonts w:hint="eastAsia"/>
          <w:bCs/>
          <w:color w:val="404040" w:themeColor="text1" w:themeTint="BF"/>
        </w:rPr>
        <w:t>단계 이하를 권장하나 경우에 따라 그 이상도 허용한다.</w:t>
      </w:r>
    </w:p>
    <w:p w14:paraId="13BD8EEE" w14:textId="3044E70E" w:rsidR="002F55A9" w:rsidRPr="00A8291B" w:rsidRDefault="00BB01C4" w:rsidP="002F55A9">
      <w:pPr>
        <w:pStyle w:val="a5"/>
        <w:ind w:left="800"/>
        <w:rPr>
          <w:bCs/>
          <w:color w:val="404040" w:themeColor="text1" w:themeTint="BF"/>
        </w:rPr>
      </w:pPr>
      <w:r>
        <w:rPr>
          <w:rFonts w:asciiTheme="majorHAnsi" w:eastAsiaTheme="majorHAnsi" w:hAnsiTheme="majorHAnsi"/>
          <w:bCs/>
          <w:color w:val="404040" w:themeColor="text1" w:themeTint="BF"/>
        </w:rPr>
        <w:t xml:space="preserve">* </w:t>
      </w:r>
      <w:r>
        <w:rPr>
          <w:rFonts w:asciiTheme="majorHAnsi" w:eastAsiaTheme="majorHAnsi" w:hAnsiTheme="majorHAnsi" w:hint="eastAsia"/>
          <w:bCs/>
          <w:color w:val="404040" w:themeColor="text1" w:themeTint="BF"/>
        </w:rPr>
        <w:t>파일명에 공백을 사용하지 않는다.</w:t>
      </w:r>
    </w:p>
    <w:p w14:paraId="65A0A26B" w14:textId="77777777" w:rsidR="00ED0E40" w:rsidRPr="00232A40" w:rsidRDefault="00ED0E40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51" w:name="_Toc525050421"/>
      <w:bookmarkStart w:id="52" w:name="_Toc116561080"/>
      <w:bookmarkStart w:id="53" w:name="_Toc497830410"/>
      <w:bookmarkEnd w:id="48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JAVASCRIPT파일 네이밍</w:t>
      </w:r>
      <w:bookmarkEnd w:id="51"/>
      <w:bookmarkEnd w:id="52"/>
    </w:p>
    <w:bookmarkEnd w:id="53"/>
    <w:p w14:paraId="0515E6A5" w14:textId="2853CC42" w:rsidR="00DD58EC" w:rsidRDefault="002F55A9" w:rsidP="00096774">
      <w:pPr>
        <w:pStyle w:val="a5"/>
        <w:numPr>
          <w:ilvl w:val="0"/>
          <w:numId w:val="31"/>
        </w:numPr>
        <w:rPr>
          <w:bCs/>
          <w:color w:val="404040" w:themeColor="text1" w:themeTint="BF"/>
        </w:rPr>
      </w:pPr>
      <w:r w:rsidRPr="002F55A9">
        <w:rPr>
          <w:rFonts w:hint="eastAsia"/>
          <w:bCs/>
          <w:color w:val="404040" w:themeColor="text1" w:themeTint="BF"/>
        </w:rPr>
        <w:t>영</w:t>
      </w:r>
      <w:r>
        <w:rPr>
          <w:rFonts w:hint="eastAsia"/>
          <w:bCs/>
          <w:color w:val="404040" w:themeColor="text1" w:themeTint="BF"/>
        </w:rPr>
        <w:t>문 소문자,</w:t>
      </w:r>
      <w:r>
        <w:rPr>
          <w:bCs/>
          <w:color w:val="404040" w:themeColor="text1" w:themeTint="BF"/>
        </w:rPr>
        <w:t xml:space="preserve"> </w:t>
      </w:r>
      <w:r>
        <w:rPr>
          <w:rFonts w:hint="eastAsia"/>
          <w:bCs/>
          <w:color w:val="404040" w:themeColor="text1" w:themeTint="BF"/>
        </w:rPr>
        <w:t>숫자,</w:t>
      </w:r>
      <w:r>
        <w:rPr>
          <w:bCs/>
          <w:color w:val="404040" w:themeColor="text1" w:themeTint="BF"/>
        </w:rPr>
        <w:t xml:space="preserve"> </w:t>
      </w:r>
      <w:r>
        <w:rPr>
          <w:rFonts w:hint="eastAsia"/>
          <w:bCs/>
          <w:color w:val="404040" w:themeColor="text1" w:themeTint="BF"/>
        </w:rPr>
        <w:t>언더스코어(</w:t>
      </w:r>
      <w:r>
        <w:rPr>
          <w:bCs/>
          <w:color w:val="404040" w:themeColor="text1" w:themeTint="BF"/>
        </w:rPr>
        <w:t xml:space="preserve"> _ )</w:t>
      </w:r>
      <w:r>
        <w:rPr>
          <w:rFonts w:hint="eastAsia"/>
          <w:bCs/>
          <w:color w:val="404040" w:themeColor="text1" w:themeTint="BF"/>
        </w:rPr>
        <w:t>를 사용하여 작성한다.</w:t>
      </w:r>
    </w:p>
    <w:p w14:paraId="0E00B74F" w14:textId="1CE7B5D7" w:rsidR="002F55A9" w:rsidRDefault="002F55A9" w:rsidP="00096774">
      <w:pPr>
        <w:pStyle w:val="a5"/>
        <w:numPr>
          <w:ilvl w:val="0"/>
          <w:numId w:val="31"/>
        </w:numPr>
        <w:rPr>
          <w:bCs/>
          <w:color w:val="404040" w:themeColor="text1" w:themeTint="BF"/>
        </w:rPr>
      </w:pPr>
      <w:r>
        <w:rPr>
          <w:rFonts w:hint="eastAsia"/>
          <w:bCs/>
          <w:color w:val="404040" w:themeColor="text1" w:themeTint="BF"/>
        </w:rPr>
        <w:t>영문 대문자,</w:t>
      </w:r>
      <w:r>
        <w:rPr>
          <w:bCs/>
          <w:color w:val="404040" w:themeColor="text1" w:themeTint="BF"/>
        </w:rPr>
        <w:t xml:space="preserve"> </w:t>
      </w:r>
      <w:r>
        <w:rPr>
          <w:rFonts w:hint="eastAsia"/>
          <w:bCs/>
          <w:color w:val="404040" w:themeColor="text1" w:themeTint="BF"/>
        </w:rPr>
        <w:t>숫자로 시작하지 않는다.</w:t>
      </w:r>
    </w:p>
    <w:p w14:paraId="1A16FF54" w14:textId="688D3C90" w:rsidR="002F55A9" w:rsidRPr="002F55A9" w:rsidRDefault="002F55A9" w:rsidP="002F55A9">
      <w:pPr>
        <w:pStyle w:val="a5"/>
        <w:numPr>
          <w:ilvl w:val="0"/>
          <w:numId w:val="31"/>
        </w:numPr>
        <w:rPr>
          <w:color w:val="404040" w:themeColor="text1" w:themeTint="BF"/>
        </w:rPr>
      </w:pPr>
      <w:r w:rsidRPr="00232A40">
        <w:rPr>
          <w:rFonts w:hint="eastAsia"/>
          <w:color w:val="404040" w:themeColor="text1" w:themeTint="BF"/>
        </w:rPr>
        <w:t>기능, 업무, 서비스 명을 따른다.</w:t>
      </w:r>
      <w:r w:rsidRPr="00232A40">
        <w:rPr>
          <w:color w:val="404040" w:themeColor="text1" w:themeTint="BF"/>
        </w:rPr>
        <w:br/>
      </w:r>
      <w:r w:rsidRPr="00232A40">
        <w:rPr>
          <w:rFonts w:hint="eastAsia"/>
          <w:b/>
          <w:color w:val="404040" w:themeColor="text1" w:themeTint="BF"/>
        </w:rPr>
        <w:t xml:space="preserve">Ex&gt; main.js, service.js </w:t>
      </w:r>
      <w:r w:rsidRPr="00232A40">
        <w:rPr>
          <w:b/>
          <w:color w:val="404040" w:themeColor="text1" w:themeTint="BF"/>
        </w:rPr>
        <w:t>…</w:t>
      </w:r>
    </w:p>
    <w:p w14:paraId="2F5DF139" w14:textId="526289BA" w:rsidR="007F3427" w:rsidRPr="002F55A9" w:rsidRDefault="001D2140" w:rsidP="00096774">
      <w:pPr>
        <w:pStyle w:val="a5"/>
        <w:numPr>
          <w:ilvl w:val="0"/>
          <w:numId w:val="31"/>
        </w:numPr>
        <w:rPr>
          <w:color w:val="404040" w:themeColor="text1" w:themeTint="BF"/>
        </w:rPr>
      </w:pPr>
      <w:r w:rsidRPr="00D37A3B">
        <w:rPr>
          <w:bCs/>
          <w:color w:val="404040" w:themeColor="text1" w:themeTint="BF"/>
        </w:rPr>
        <w:t>2</w:t>
      </w:r>
      <w:r w:rsidRPr="00D37A3B">
        <w:rPr>
          <w:rFonts w:hint="eastAsia"/>
          <w:bCs/>
          <w:color w:val="404040" w:themeColor="text1" w:themeTint="BF"/>
        </w:rPr>
        <w:t>개 이상의 단어를 조합할</w:t>
      </w:r>
      <w:r w:rsidRPr="00D37A3B">
        <w:rPr>
          <w:bCs/>
          <w:color w:val="404040" w:themeColor="text1" w:themeTint="BF"/>
        </w:rPr>
        <w:t xml:space="preserve"> </w:t>
      </w:r>
      <w:r w:rsidRPr="00D37A3B">
        <w:rPr>
          <w:rFonts w:hint="eastAsia"/>
          <w:bCs/>
          <w:color w:val="404040" w:themeColor="text1" w:themeTint="BF"/>
        </w:rPr>
        <w:t>경우 언더스코어(</w:t>
      </w:r>
      <w:r w:rsidRPr="00D37A3B">
        <w:rPr>
          <w:bCs/>
          <w:color w:val="404040" w:themeColor="text1" w:themeTint="BF"/>
        </w:rPr>
        <w:t xml:space="preserve"> _ )를 </w:t>
      </w:r>
      <w:r w:rsidRPr="00D37A3B">
        <w:rPr>
          <w:rFonts w:hint="eastAsia"/>
          <w:bCs/>
          <w:color w:val="404040" w:themeColor="text1" w:themeTint="BF"/>
        </w:rPr>
        <w:t>사용한다.</w:t>
      </w:r>
      <w:r w:rsidR="00BF3E5C" w:rsidRPr="00232A40">
        <w:rPr>
          <w:rFonts w:hint="eastAsia"/>
          <w:b/>
          <w:color w:val="404040" w:themeColor="text1" w:themeTint="BF"/>
        </w:rPr>
        <w:br/>
      </w:r>
      <w:r w:rsidR="002F55A9">
        <w:rPr>
          <w:bCs/>
          <w:color w:val="404040" w:themeColor="text1" w:themeTint="BF"/>
        </w:rPr>
        <w:t xml:space="preserve">* </w:t>
      </w:r>
      <w:r w:rsidR="002F55A9">
        <w:rPr>
          <w:rFonts w:hint="eastAsia"/>
          <w:bCs/>
          <w:color w:val="404040" w:themeColor="text1" w:themeTint="BF"/>
        </w:rPr>
        <w:t xml:space="preserve">단어조합은 </w:t>
      </w:r>
      <w:r w:rsidR="002F55A9">
        <w:rPr>
          <w:bCs/>
          <w:color w:val="404040" w:themeColor="text1" w:themeTint="BF"/>
        </w:rPr>
        <w:t>3</w:t>
      </w:r>
      <w:r w:rsidR="002F55A9">
        <w:rPr>
          <w:rFonts w:hint="eastAsia"/>
          <w:bCs/>
          <w:color w:val="404040" w:themeColor="text1" w:themeTint="BF"/>
        </w:rPr>
        <w:t>단계 이하를 권장하나 경우에 따라 그 이상도 허용한다.</w:t>
      </w:r>
    </w:p>
    <w:p w14:paraId="01810D9E" w14:textId="5E60CDFE" w:rsidR="002F55A9" w:rsidRPr="00232A40" w:rsidRDefault="00BB01C4" w:rsidP="002F55A9">
      <w:pPr>
        <w:pStyle w:val="a5"/>
        <w:ind w:left="800"/>
        <w:rPr>
          <w:color w:val="404040" w:themeColor="text1" w:themeTint="BF"/>
        </w:rPr>
      </w:pPr>
      <w:r>
        <w:rPr>
          <w:rFonts w:asciiTheme="majorHAnsi" w:eastAsiaTheme="majorHAnsi" w:hAnsiTheme="majorHAnsi"/>
          <w:bCs/>
          <w:color w:val="404040" w:themeColor="text1" w:themeTint="BF"/>
        </w:rPr>
        <w:t xml:space="preserve">* </w:t>
      </w:r>
      <w:r>
        <w:rPr>
          <w:rFonts w:asciiTheme="majorHAnsi" w:eastAsiaTheme="majorHAnsi" w:hAnsiTheme="majorHAnsi" w:hint="eastAsia"/>
          <w:bCs/>
          <w:color w:val="404040" w:themeColor="text1" w:themeTint="BF"/>
        </w:rPr>
        <w:t>파일명에 공백을 사용하지 않는다.</w:t>
      </w:r>
    </w:p>
    <w:p w14:paraId="09EB9818" w14:textId="3F4C58EC" w:rsidR="007F3427" w:rsidRPr="00946E0D" w:rsidRDefault="00810B57" w:rsidP="00946E0D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54" w:name="_Toc525050422"/>
      <w:bookmarkStart w:id="55" w:name="_Toc116561081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이미지파일 네이밍</w:t>
      </w:r>
      <w:bookmarkEnd w:id="54"/>
      <w:bookmarkEnd w:id="55"/>
    </w:p>
    <w:p w14:paraId="20490CA8" w14:textId="4E3CC53E" w:rsidR="008E4C73" w:rsidRDefault="008E4C73" w:rsidP="00096774">
      <w:pPr>
        <w:pStyle w:val="a5"/>
        <w:numPr>
          <w:ilvl w:val="0"/>
          <w:numId w:val="8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영문</w:t>
      </w:r>
      <w:r>
        <w:rPr>
          <w:rFonts w:asciiTheme="majorHAnsi" w:eastAsiaTheme="majorHAnsi" w:hAnsiTheme="majorHAnsi"/>
          <w:color w:val="404040" w:themeColor="text1" w:themeTint="BF"/>
        </w:rPr>
        <w:t xml:space="preserve"> </w:t>
      </w:r>
      <w:r>
        <w:rPr>
          <w:rFonts w:asciiTheme="majorHAnsi" w:eastAsiaTheme="majorHAnsi" w:hAnsiTheme="majorHAnsi" w:hint="eastAsia"/>
          <w:color w:val="404040" w:themeColor="text1" w:themeTint="BF"/>
        </w:rPr>
        <w:t>소문자,</w:t>
      </w:r>
      <w:r>
        <w:rPr>
          <w:rFonts w:asciiTheme="majorHAnsi" w:eastAsiaTheme="majorHAnsi" w:hAnsiTheme="majorHAnsi"/>
          <w:color w:val="404040" w:themeColor="text1" w:themeTint="BF"/>
        </w:rPr>
        <w:t xml:space="preserve"> </w:t>
      </w:r>
      <w:r>
        <w:rPr>
          <w:rFonts w:asciiTheme="majorHAnsi" w:eastAsiaTheme="majorHAnsi" w:hAnsiTheme="majorHAnsi" w:hint="eastAsia"/>
          <w:color w:val="404040" w:themeColor="text1" w:themeTint="BF"/>
        </w:rPr>
        <w:t>숫자,</w:t>
      </w:r>
      <w:r>
        <w:rPr>
          <w:rFonts w:asciiTheme="majorHAnsi" w:eastAsiaTheme="majorHAnsi" w:hAnsiTheme="majorHAnsi"/>
          <w:color w:val="404040" w:themeColor="text1" w:themeTint="BF"/>
        </w:rPr>
        <w:t xml:space="preserve"> </w:t>
      </w:r>
      <w:r>
        <w:rPr>
          <w:rFonts w:asciiTheme="majorHAnsi" w:eastAsiaTheme="majorHAnsi" w:hAnsiTheme="majorHAnsi" w:hint="eastAsia"/>
          <w:color w:val="404040" w:themeColor="text1" w:themeTint="BF"/>
        </w:rPr>
        <w:t>언더스코어(</w:t>
      </w:r>
      <w:r>
        <w:rPr>
          <w:rFonts w:asciiTheme="majorHAnsi" w:eastAsiaTheme="majorHAnsi" w:hAnsiTheme="majorHAnsi"/>
          <w:color w:val="404040" w:themeColor="text1" w:themeTint="BF"/>
        </w:rPr>
        <w:t xml:space="preserve"> _ )</w:t>
      </w:r>
      <w:r>
        <w:rPr>
          <w:rFonts w:asciiTheme="majorHAnsi" w:eastAsiaTheme="majorHAnsi" w:hAnsiTheme="majorHAnsi" w:hint="eastAsia"/>
          <w:color w:val="404040" w:themeColor="text1" w:themeTint="BF"/>
        </w:rPr>
        <w:t>를 사용하여 작성한다.</w:t>
      </w:r>
    </w:p>
    <w:p w14:paraId="00F90A39" w14:textId="665A07C0" w:rsidR="008E4C73" w:rsidRDefault="008E4C73" w:rsidP="00096774">
      <w:pPr>
        <w:pStyle w:val="a5"/>
        <w:numPr>
          <w:ilvl w:val="0"/>
          <w:numId w:val="8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영문 대문자</w:t>
      </w:r>
      <w:r>
        <w:rPr>
          <w:rFonts w:asciiTheme="majorHAnsi" w:eastAsiaTheme="majorHAnsi" w:hAnsiTheme="majorHAnsi"/>
          <w:color w:val="404040" w:themeColor="text1" w:themeTint="BF"/>
        </w:rPr>
        <w:t xml:space="preserve">, </w:t>
      </w:r>
      <w:r>
        <w:rPr>
          <w:rFonts w:asciiTheme="majorHAnsi" w:eastAsiaTheme="majorHAnsi" w:hAnsiTheme="majorHAnsi" w:hint="eastAsia"/>
          <w:color w:val="404040" w:themeColor="text1" w:themeTint="BF"/>
        </w:rPr>
        <w:t>숫자로 시작하지 않는다.</w:t>
      </w:r>
    </w:p>
    <w:p w14:paraId="31A4C250" w14:textId="00105A03" w:rsidR="007F3427" w:rsidRPr="00CD32DB" w:rsidRDefault="00472243" w:rsidP="00CD32DB">
      <w:pPr>
        <w:pStyle w:val="a5"/>
        <w:numPr>
          <w:ilvl w:val="0"/>
          <w:numId w:val="8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예약어가 있는 경우 예약어를 사용한다.</w:t>
      </w:r>
      <w:r>
        <w:rPr>
          <w:rFonts w:asciiTheme="majorHAnsi" w:eastAsiaTheme="majorHAnsi" w:hAnsiTheme="majorHAnsi"/>
          <w:color w:val="404040" w:themeColor="text1" w:themeTint="BF"/>
        </w:rPr>
        <w:t xml:space="preserve"> (</w:t>
      </w:r>
      <w:r w:rsidRPr="0049222E">
        <w:rPr>
          <w:rFonts w:asciiTheme="majorHAnsi" w:eastAsiaTheme="majorHAnsi" w:hAnsiTheme="majorHAnsi"/>
          <w:b/>
          <w:bCs/>
          <w:color w:val="404040" w:themeColor="text1" w:themeTint="BF"/>
        </w:rPr>
        <w:t>5.1.2.1</w:t>
      </w:r>
      <w:r w:rsidR="00AF00D2">
        <w:rPr>
          <w:rFonts w:asciiTheme="majorHAnsi" w:eastAsiaTheme="majorHAnsi" w:hAnsiTheme="majorHAnsi"/>
          <w:b/>
          <w:bCs/>
          <w:color w:val="404040" w:themeColor="text1" w:themeTint="BF"/>
        </w:rPr>
        <w:t>.</w:t>
      </w:r>
      <w:r w:rsidR="0085055E">
        <w:rPr>
          <w:rFonts w:asciiTheme="majorHAnsi" w:eastAsiaTheme="majorHAnsi" w:hAnsiTheme="majorHAnsi"/>
          <w:b/>
          <w:bCs/>
          <w:color w:val="404040" w:themeColor="text1" w:themeTint="BF"/>
        </w:rPr>
        <w:t xml:space="preserve"> </w:t>
      </w:r>
      <w:r w:rsidR="006A5242">
        <w:rPr>
          <w:rFonts w:asciiTheme="majorHAnsi" w:eastAsiaTheme="majorHAnsi" w:hAnsiTheme="majorHAnsi" w:hint="eastAsia"/>
          <w:b/>
          <w:bCs/>
          <w:color w:val="404040" w:themeColor="text1" w:themeTint="BF"/>
        </w:rPr>
        <w:t>디자인 예약어</w:t>
      </w:r>
      <w:r w:rsidRPr="0049222E">
        <w:rPr>
          <w:rFonts w:asciiTheme="majorHAnsi" w:eastAsiaTheme="majorHAnsi" w:hAnsiTheme="majorHAnsi"/>
          <w:b/>
          <w:bCs/>
          <w:color w:val="404040" w:themeColor="text1" w:themeTint="BF"/>
        </w:rPr>
        <w:t>~5.1.2.2</w:t>
      </w:r>
      <w:r w:rsidR="00AF00D2">
        <w:rPr>
          <w:rFonts w:asciiTheme="majorHAnsi" w:eastAsiaTheme="majorHAnsi" w:hAnsiTheme="majorHAnsi"/>
          <w:b/>
          <w:bCs/>
          <w:color w:val="404040" w:themeColor="text1" w:themeTint="BF"/>
        </w:rPr>
        <w:t>.</w:t>
      </w:r>
      <w:r w:rsidR="006A5242">
        <w:rPr>
          <w:rFonts w:asciiTheme="majorHAnsi" w:eastAsiaTheme="majorHAnsi" w:hAnsiTheme="majorHAnsi"/>
          <w:b/>
          <w:bCs/>
          <w:color w:val="404040" w:themeColor="text1" w:themeTint="BF"/>
        </w:rPr>
        <w:t xml:space="preserve"> </w:t>
      </w:r>
      <w:r w:rsidR="006A5242">
        <w:rPr>
          <w:rFonts w:asciiTheme="majorHAnsi" w:eastAsiaTheme="majorHAnsi" w:hAnsiTheme="majorHAnsi" w:hint="eastAsia"/>
          <w:b/>
          <w:bCs/>
          <w:color w:val="404040" w:themeColor="text1" w:themeTint="BF"/>
        </w:rPr>
        <w:t>기능 예약어</w:t>
      </w:r>
      <w:r w:rsidR="0049222E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49222E">
        <w:rPr>
          <w:rFonts w:asciiTheme="majorHAnsi" w:eastAsiaTheme="majorHAnsi" w:hAnsiTheme="majorHAnsi" w:hint="eastAsia"/>
          <w:color w:val="404040" w:themeColor="text1" w:themeTint="BF"/>
        </w:rPr>
        <w:t>규칙 참고)</w:t>
      </w:r>
    </w:p>
    <w:p w14:paraId="7C62FC6B" w14:textId="70E30018" w:rsidR="005910C6" w:rsidRDefault="006C505A" w:rsidP="005910C6">
      <w:pPr>
        <w:pStyle w:val="a5"/>
        <w:numPr>
          <w:ilvl w:val="0"/>
          <w:numId w:val="8"/>
        </w:numPr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D37A3B">
        <w:rPr>
          <w:bCs/>
          <w:color w:val="404040" w:themeColor="text1" w:themeTint="BF"/>
        </w:rPr>
        <w:t>2</w:t>
      </w:r>
      <w:r w:rsidRPr="00D37A3B">
        <w:rPr>
          <w:rFonts w:hint="eastAsia"/>
          <w:bCs/>
          <w:color w:val="404040" w:themeColor="text1" w:themeTint="BF"/>
        </w:rPr>
        <w:t>개 이상의 단어를 조합할</w:t>
      </w:r>
      <w:r w:rsidRPr="00D37A3B">
        <w:rPr>
          <w:bCs/>
          <w:color w:val="404040" w:themeColor="text1" w:themeTint="BF"/>
        </w:rPr>
        <w:t xml:space="preserve"> </w:t>
      </w:r>
      <w:r w:rsidRPr="00D37A3B">
        <w:rPr>
          <w:rFonts w:hint="eastAsia"/>
          <w:bCs/>
          <w:color w:val="404040" w:themeColor="text1" w:themeTint="BF"/>
        </w:rPr>
        <w:t>경우 언더스코어(</w:t>
      </w:r>
      <w:r w:rsidRPr="00D37A3B">
        <w:rPr>
          <w:bCs/>
          <w:color w:val="404040" w:themeColor="text1" w:themeTint="BF"/>
        </w:rPr>
        <w:t xml:space="preserve"> _ )를 </w:t>
      </w:r>
      <w:r w:rsidRPr="00D37A3B">
        <w:rPr>
          <w:rFonts w:hint="eastAsia"/>
          <w:bCs/>
          <w:color w:val="404040" w:themeColor="text1" w:themeTint="BF"/>
        </w:rPr>
        <w:t>사용한다.</w:t>
      </w:r>
      <w:r w:rsidR="005910C6">
        <w:rPr>
          <w:rFonts w:asciiTheme="majorHAnsi" w:eastAsiaTheme="majorHAnsi" w:hAnsiTheme="majorHAnsi"/>
          <w:color w:val="404040" w:themeColor="text1" w:themeTint="BF"/>
        </w:rPr>
        <w:br/>
        <w:t xml:space="preserve">* </w:t>
      </w:r>
      <w:r w:rsidR="005910C6">
        <w:rPr>
          <w:rFonts w:asciiTheme="majorHAnsi" w:eastAsiaTheme="majorHAnsi" w:hAnsiTheme="majorHAnsi" w:hint="eastAsia"/>
          <w:color w:val="404040" w:themeColor="text1" w:themeTint="BF"/>
        </w:rPr>
        <w:t xml:space="preserve">단어조합은 </w:t>
      </w:r>
      <w:r w:rsidR="005910C6">
        <w:rPr>
          <w:rFonts w:asciiTheme="majorHAnsi" w:eastAsiaTheme="majorHAnsi" w:hAnsiTheme="majorHAnsi"/>
          <w:color w:val="404040" w:themeColor="text1" w:themeTint="BF"/>
        </w:rPr>
        <w:t>3</w:t>
      </w:r>
      <w:r w:rsidR="005910C6">
        <w:rPr>
          <w:rFonts w:asciiTheme="majorHAnsi" w:eastAsiaTheme="majorHAnsi" w:hAnsiTheme="majorHAnsi" w:hint="eastAsia"/>
          <w:color w:val="404040" w:themeColor="text1" w:themeTint="BF"/>
        </w:rPr>
        <w:t>단계 이하를 권장하나 경우에 따라 그 이상도 허용한다.</w:t>
      </w:r>
      <w:r w:rsidR="00172664">
        <w:rPr>
          <w:rFonts w:asciiTheme="majorHAnsi" w:eastAsiaTheme="majorHAnsi" w:hAnsiTheme="majorHAnsi"/>
          <w:color w:val="404040" w:themeColor="text1" w:themeTint="BF"/>
        </w:rPr>
        <w:br/>
      </w:r>
      <w:r w:rsidR="00172664">
        <w:rPr>
          <w:rFonts w:asciiTheme="majorHAnsi" w:eastAsiaTheme="majorHAnsi" w:hAnsiTheme="majorHAnsi"/>
          <w:bCs/>
          <w:color w:val="404040" w:themeColor="text1" w:themeTint="BF"/>
        </w:rPr>
        <w:t xml:space="preserve">* </w:t>
      </w:r>
      <w:r w:rsidR="00172664">
        <w:rPr>
          <w:rFonts w:asciiTheme="majorHAnsi" w:eastAsiaTheme="majorHAnsi" w:hAnsiTheme="majorHAnsi" w:hint="eastAsia"/>
          <w:bCs/>
          <w:color w:val="404040" w:themeColor="text1" w:themeTint="BF"/>
        </w:rPr>
        <w:t>파일명에 공백을 사용하지 않는다.</w:t>
      </w:r>
    </w:p>
    <w:p w14:paraId="6D36AE7A" w14:textId="7F851197" w:rsidR="005910C6" w:rsidRPr="005910C6" w:rsidRDefault="00BD4980" w:rsidP="005910C6">
      <w:pPr>
        <w:pStyle w:val="a5"/>
        <w:numPr>
          <w:ilvl w:val="0"/>
          <w:numId w:val="8"/>
        </w:numPr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/>
          <w:color w:val="404040" w:themeColor="text1" w:themeTint="BF"/>
        </w:rPr>
        <w:t>‘</w:t>
      </w:r>
      <w:r w:rsidR="00A72C3D" w:rsidRPr="00BD4980">
        <w:rPr>
          <w:rFonts w:asciiTheme="majorHAnsi" w:eastAsiaTheme="majorHAnsi" w:hAnsiTheme="majorHAnsi" w:hint="eastAsia"/>
          <w:b/>
          <w:bCs/>
          <w:color w:val="404040" w:themeColor="text1" w:themeTint="BF"/>
        </w:rPr>
        <w:t>분류</w:t>
      </w:r>
      <w:r w:rsidRPr="00BD4980">
        <w:rPr>
          <w:rFonts w:asciiTheme="majorHAnsi" w:eastAsiaTheme="majorHAnsi" w:hAnsiTheme="majorHAnsi"/>
          <w:b/>
          <w:bCs/>
          <w:color w:val="404040" w:themeColor="text1" w:themeTint="BF"/>
        </w:rPr>
        <w:t>_(</w:t>
      </w:r>
      <w:r w:rsidR="00A72C3D" w:rsidRPr="00BD4980">
        <w:rPr>
          <w:rFonts w:asciiTheme="majorHAnsi" w:eastAsiaTheme="majorHAnsi" w:hAnsiTheme="majorHAnsi" w:hint="eastAsia"/>
          <w:b/>
          <w:bCs/>
          <w:color w:val="404040" w:themeColor="text1" w:themeTint="BF"/>
        </w:rPr>
        <w:t>형태</w:t>
      </w:r>
      <w:r w:rsidRPr="00BD4980">
        <w:rPr>
          <w:rFonts w:asciiTheme="majorHAnsi" w:eastAsiaTheme="majorHAnsi" w:hAnsiTheme="majorHAnsi"/>
          <w:b/>
          <w:bCs/>
          <w:color w:val="404040" w:themeColor="text1" w:themeTint="BF"/>
        </w:rPr>
        <w:t xml:space="preserve"> or </w:t>
      </w:r>
      <w:r w:rsidRPr="00BD4980">
        <w:rPr>
          <w:rFonts w:asciiTheme="majorHAnsi" w:eastAsiaTheme="majorHAnsi" w:hAnsiTheme="majorHAnsi" w:hint="eastAsia"/>
          <w:b/>
          <w:bCs/>
          <w:color w:val="404040" w:themeColor="text1" w:themeTint="BF"/>
        </w:rPr>
        <w:t xml:space="preserve">의미 </w:t>
      </w:r>
      <w:r w:rsidRPr="00BD4980">
        <w:rPr>
          <w:rFonts w:asciiTheme="majorHAnsi" w:eastAsiaTheme="majorHAnsi" w:hAnsiTheme="majorHAnsi"/>
          <w:b/>
          <w:bCs/>
          <w:color w:val="404040" w:themeColor="text1" w:themeTint="BF"/>
        </w:rPr>
        <w:t xml:space="preserve">or </w:t>
      </w:r>
      <w:r w:rsidRPr="00BD4980">
        <w:rPr>
          <w:rFonts w:asciiTheme="majorHAnsi" w:eastAsiaTheme="majorHAnsi" w:hAnsiTheme="majorHAnsi" w:hint="eastAsia"/>
          <w:b/>
          <w:bCs/>
          <w:color w:val="404040" w:themeColor="text1" w:themeTint="BF"/>
        </w:rPr>
        <w:t>기능)</w:t>
      </w:r>
      <w:r w:rsidRPr="00BD4980">
        <w:rPr>
          <w:rFonts w:asciiTheme="majorHAnsi" w:eastAsiaTheme="majorHAnsi" w:hAnsiTheme="majorHAnsi"/>
          <w:b/>
          <w:bCs/>
          <w:color w:val="404040" w:themeColor="text1" w:themeTint="BF"/>
        </w:rPr>
        <w:t>_</w:t>
      </w:r>
      <w:r w:rsidRPr="00BD4980">
        <w:rPr>
          <w:rFonts w:asciiTheme="majorHAnsi" w:eastAsiaTheme="majorHAnsi" w:hAnsiTheme="majorHAnsi" w:hint="eastAsia"/>
          <w:b/>
          <w:bCs/>
          <w:color w:val="404040" w:themeColor="text1" w:themeTint="BF"/>
        </w:rPr>
        <w:t>상태</w:t>
      </w:r>
      <w:r>
        <w:rPr>
          <w:rFonts w:asciiTheme="majorHAnsi" w:eastAsiaTheme="majorHAnsi" w:hAnsiTheme="majorHAnsi"/>
          <w:color w:val="404040" w:themeColor="text1" w:themeTint="BF"/>
        </w:rPr>
        <w:t xml:space="preserve">’의 </w:t>
      </w:r>
      <w:r>
        <w:rPr>
          <w:rFonts w:asciiTheme="majorHAnsi" w:eastAsiaTheme="majorHAnsi" w:hAnsiTheme="majorHAnsi" w:hint="eastAsia"/>
          <w:color w:val="404040" w:themeColor="text1" w:themeTint="BF"/>
        </w:rPr>
        <w:t>순으로 조합한다.</w:t>
      </w:r>
      <w:r w:rsidR="00114D0E">
        <w:rPr>
          <w:rFonts w:asciiTheme="majorHAnsi" w:eastAsiaTheme="majorHAnsi" w:hAnsiTheme="majorHAnsi"/>
          <w:color w:val="404040" w:themeColor="text1" w:themeTint="BF"/>
        </w:rPr>
        <w:br/>
        <w:t xml:space="preserve">* </w:t>
      </w:r>
      <w:r w:rsidR="00114D0E">
        <w:rPr>
          <w:rFonts w:asciiTheme="majorHAnsi" w:eastAsiaTheme="majorHAnsi" w:hAnsiTheme="majorHAnsi" w:hint="eastAsia"/>
          <w:color w:val="404040" w:themeColor="text1" w:themeTint="BF"/>
        </w:rPr>
        <w:t>분류는 필수이며 그 이 후 반복 및 생략이 가능하다.</w:t>
      </w:r>
      <w:r w:rsidR="00114D0E">
        <w:rPr>
          <w:rFonts w:asciiTheme="majorHAnsi" w:eastAsiaTheme="majorHAnsi" w:hAnsiTheme="majorHAnsi"/>
          <w:color w:val="404040" w:themeColor="text1" w:themeTint="BF"/>
        </w:rPr>
        <w:t xml:space="preserve"> (</w:t>
      </w:r>
      <w:r w:rsidR="00946E0D">
        <w:rPr>
          <w:rFonts w:asciiTheme="majorHAnsi" w:eastAsiaTheme="majorHAnsi" w:hAnsiTheme="majorHAnsi" w:hint="eastAsia"/>
          <w:color w:val="404040" w:themeColor="text1" w:themeTint="BF"/>
        </w:rPr>
        <w:t>아래 예제 참고</w:t>
      </w:r>
      <w:r w:rsidR="00946E0D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946E0D" w:rsidRPr="00232A40">
        <w:rPr>
          <w:rFonts w:asciiTheme="majorHAnsi" w:eastAsiaTheme="majorHAnsi" w:hAnsiTheme="majorHAnsi" w:hint="eastAsia"/>
          <w:color w:val="404040" w:themeColor="text1" w:themeTint="BF"/>
        </w:rPr>
        <w:t>必)</w:t>
      </w:r>
      <w:r w:rsidR="00883133">
        <w:rPr>
          <w:rFonts w:asciiTheme="majorHAnsi" w:eastAsiaTheme="majorHAnsi" w:hAnsiTheme="majorHAnsi"/>
          <w:color w:val="404040" w:themeColor="text1" w:themeTint="BF"/>
        </w:rPr>
        <w:br/>
        <w:t xml:space="preserve">* </w:t>
      </w:r>
      <w:r w:rsidR="00883133">
        <w:rPr>
          <w:rFonts w:asciiTheme="majorHAnsi" w:eastAsiaTheme="majorHAnsi" w:hAnsiTheme="majorHAnsi" w:hint="eastAsia"/>
          <w:color w:val="404040" w:themeColor="text1" w:themeTint="BF"/>
        </w:rPr>
        <w:t xml:space="preserve">같은 분류의 이미지가 두 개 이상일 시 파일명 마지막에 타입 및 숫자정보를 </w:t>
      </w:r>
      <w:r w:rsidR="00CD32DB">
        <w:rPr>
          <w:rFonts w:asciiTheme="majorHAnsi" w:eastAsiaTheme="majorHAnsi" w:hAnsiTheme="majorHAnsi" w:hint="eastAsia"/>
          <w:color w:val="404040" w:themeColor="text1" w:themeTint="BF"/>
        </w:rPr>
        <w:t>추가하여 구분한다.</w:t>
      </w:r>
    </w:p>
    <w:p w14:paraId="04A3DD9D" w14:textId="5A0AD49B" w:rsidR="007F3427" w:rsidRPr="00232A40" w:rsidRDefault="007F3427" w:rsidP="00096774">
      <w:pPr>
        <w:pStyle w:val="a5"/>
        <w:numPr>
          <w:ilvl w:val="0"/>
          <w:numId w:val="8"/>
        </w:numPr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임시 이미지에 한해 @네이밍을 </w:t>
      </w:r>
      <w:r w:rsidR="00132085" w:rsidRPr="00232A40">
        <w:rPr>
          <w:rFonts w:asciiTheme="majorHAnsi" w:eastAsiaTheme="majorHAnsi" w:hAnsiTheme="majorHAnsi" w:hint="eastAsia"/>
          <w:color w:val="404040" w:themeColor="text1" w:themeTint="BF"/>
        </w:rPr>
        <w:t>사용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한다.</w:t>
      </w:r>
      <w:r w:rsidR="00121B1E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</w:t>
      </w:r>
      <w:r w:rsidR="00121B1E">
        <w:rPr>
          <w:rFonts w:asciiTheme="majorHAnsi" w:eastAsiaTheme="majorHAnsi" w:hAnsiTheme="majorHAnsi" w:hint="eastAsia"/>
          <w:b/>
          <w:color w:val="404040" w:themeColor="text1" w:themeTint="BF"/>
        </w:rPr>
        <w:br/>
        <w:t>Ex&gt;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@</w:t>
      </w:r>
      <w:r w:rsidR="00121B1E">
        <w:rPr>
          <w:rFonts w:asciiTheme="majorHAnsi" w:eastAsiaTheme="majorHAnsi" w:hAnsiTheme="majorHAnsi" w:hint="eastAsia"/>
          <w:b/>
          <w:color w:val="404040" w:themeColor="text1" w:themeTint="BF"/>
        </w:rPr>
        <w:t>temp_header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.</w:t>
      </w:r>
      <w:r w:rsidR="00121B1E">
        <w:rPr>
          <w:rFonts w:asciiTheme="majorHAnsi" w:eastAsiaTheme="majorHAnsi" w:hAnsiTheme="majorHAnsi" w:hint="eastAsia"/>
          <w:b/>
          <w:color w:val="404040" w:themeColor="text1" w:themeTint="BF"/>
        </w:rPr>
        <w:t>gif</w:t>
      </w:r>
    </w:p>
    <w:tbl>
      <w:tblPr>
        <w:tblStyle w:val="11"/>
        <w:tblW w:w="9355" w:type="dxa"/>
        <w:tblInd w:w="534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232A40" w:rsidRPr="00232A40" w14:paraId="33B9F8CC" w14:textId="77777777" w:rsidTr="00F34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2B8024BB" w14:textId="77777777" w:rsidR="00F34692" w:rsidRPr="00BE1E99" w:rsidRDefault="00941D76" w:rsidP="00CB5A0D">
            <w:pPr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예제</w:t>
            </w:r>
          </w:p>
        </w:tc>
        <w:tc>
          <w:tcPr>
            <w:tcW w:w="4678" w:type="dxa"/>
          </w:tcPr>
          <w:p w14:paraId="407979C3" w14:textId="77777777" w:rsidR="00F34692" w:rsidRPr="00BE1E99" w:rsidRDefault="00F34692" w:rsidP="00503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설명</w:t>
            </w:r>
          </w:p>
        </w:tc>
      </w:tr>
      <w:tr w:rsidR="00232A40" w:rsidRPr="00232A40" w14:paraId="00732274" w14:textId="77777777" w:rsidTr="00F34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2AB1BC46" w14:textId="77777777" w:rsidR="00F34692" w:rsidRPr="00232A40" w:rsidRDefault="002A6203" w:rsidP="00544812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input_</w:t>
            </w:r>
            <w:r w:rsidR="00544812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checkbox.png</w:t>
            </w:r>
            <w:r w:rsidR="00084864" w:rsidRPr="00232A40">
              <w:rPr>
                <w:rFonts w:asciiTheme="majorHAnsi" w:eastAsiaTheme="majorHAnsi" w:hAnsiTheme="majorHAnsi"/>
                <w:color w:val="404040" w:themeColor="text1" w:themeTint="BF"/>
              </w:rPr>
              <w:br/>
            </w:r>
            <w:r w:rsidR="00084864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input_checkbox_checked.png</w:t>
            </w:r>
          </w:p>
        </w:tc>
        <w:tc>
          <w:tcPr>
            <w:tcW w:w="4678" w:type="dxa"/>
          </w:tcPr>
          <w:p w14:paraId="64C5A163" w14:textId="77777777" w:rsidR="00F34692" w:rsidRPr="00232A40" w:rsidRDefault="00F34692" w:rsidP="00C630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분류</w:t>
            </w:r>
            <w:r w:rsidR="00FC4702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_분류.png</w:t>
            </w:r>
            <w:r w:rsidR="00084864" w:rsidRPr="00232A40">
              <w:rPr>
                <w:rFonts w:asciiTheme="majorHAnsi" w:eastAsiaTheme="majorHAnsi" w:hAnsiTheme="majorHAnsi"/>
                <w:color w:val="404040" w:themeColor="text1" w:themeTint="BF"/>
              </w:rPr>
              <w:br/>
            </w:r>
            <w:r w:rsidR="00084864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분류_분류_상태.png</w:t>
            </w:r>
          </w:p>
        </w:tc>
      </w:tr>
      <w:tr w:rsidR="00232A40" w:rsidRPr="00232A40" w14:paraId="025BDE6F" w14:textId="77777777" w:rsidTr="00F346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157CCF31" w14:textId="77777777" w:rsidR="003636CE" w:rsidRPr="00232A40" w:rsidRDefault="0014003C" w:rsidP="00544812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list_arrow_right.png</w:t>
            </w:r>
          </w:p>
        </w:tc>
        <w:tc>
          <w:tcPr>
            <w:tcW w:w="4678" w:type="dxa"/>
          </w:tcPr>
          <w:p w14:paraId="5D293D1F" w14:textId="77777777" w:rsidR="003636CE" w:rsidRPr="00232A40" w:rsidRDefault="0014003C" w:rsidP="00A82255">
            <w:pPr>
              <w:tabs>
                <w:tab w:val="left" w:pos="1003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분류_</w:t>
            </w:r>
            <w:r w:rsidR="00A82255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형태_형태.png</w:t>
            </w:r>
            <w:r w:rsidR="00A82255" w:rsidRPr="00232A40">
              <w:rPr>
                <w:rFonts w:asciiTheme="majorHAnsi" w:eastAsiaTheme="majorHAnsi" w:hAnsiTheme="majorHAnsi"/>
                <w:color w:val="404040" w:themeColor="text1" w:themeTint="BF"/>
              </w:rPr>
              <w:tab/>
            </w:r>
          </w:p>
        </w:tc>
      </w:tr>
      <w:tr w:rsidR="00232A40" w:rsidRPr="00232A40" w14:paraId="1B08C690" w14:textId="77777777" w:rsidTr="00F34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314E5A05" w14:textId="77777777" w:rsidR="003636CE" w:rsidRPr="00232A40" w:rsidRDefault="00FC4702" w:rsidP="0018755E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btn_</w:t>
            </w:r>
            <w:r w:rsidR="0018755E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popup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_close.png</w:t>
            </w:r>
          </w:p>
        </w:tc>
        <w:tc>
          <w:tcPr>
            <w:tcW w:w="4678" w:type="dxa"/>
          </w:tcPr>
          <w:p w14:paraId="4A5D9133" w14:textId="77777777" w:rsidR="003636CE" w:rsidRPr="00232A40" w:rsidRDefault="00FC4702" w:rsidP="001E5A5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분류_분류_</w:t>
            </w:r>
            <w:r w:rsidR="001E5A54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기능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.png</w:t>
            </w:r>
          </w:p>
        </w:tc>
      </w:tr>
      <w:tr w:rsidR="00232A40" w:rsidRPr="00232A40" w14:paraId="5308D5F4" w14:textId="77777777" w:rsidTr="00F346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49E44F58" w14:textId="77777777" w:rsidR="00E3253F" w:rsidRPr="00232A40" w:rsidRDefault="00E3253F" w:rsidP="00FC4702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icon_alert.png</w:t>
            </w:r>
          </w:p>
        </w:tc>
        <w:tc>
          <w:tcPr>
            <w:tcW w:w="4678" w:type="dxa"/>
          </w:tcPr>
          <w:p w14:paraId="13606327" w14:textId="77777777" w:rsidR="00E3253F" w:rsidRPr="00232A40" w:rsidRDefault="00E3253F" w:rsidP="00F3469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분류_의미.png</w:t>
            </w:r>
          </w:p>
        </w:tc>
      </w:tr>
      <w:tr w:rsidR="00232A40" w:rsidRPr="00232A40" w14:paraId="1106CA74" w14:textId="77777777" w:rsidTr="00F34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7ACF081B" w14:textId="77777777" w:rsidR="00F34692" w:rsidRPr="00232A40" w:rsidRDefault="00F34692" w:rsidP="00A91F60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btn_search_mail.</w:t>
            </w:r>
            <w:r w:rsidR="00A91F60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png</w:t>
            </w:r>
          </w:p>
        </w:tc>
        <w:tc>
          <w:tcPr>
            <w:tcW w:w="4678" w:type="dxa"/>
          </w:tcPr>
          <w:p w14:paraId="2CCBCE8E" w14:textId="77777777" w:rsidR="00F34692" w:rsidRPr="00232A40" w:rsidRDefault="00F34692" w:rsidP="00B7378C">
            <w:pPr>
              <w:pStyle w:val="a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단어조합은 3단계 이하를 권장한다.</w:t>
            </w:r>
          </w:p>
        </w:tc>
      </w:tr>
      <w:tr w:rsidR="00232A40" w:rsidRPr="00232A40" w14:paraId="0AD7FF8A" w14:textId="77777777" w:rsidTr="00F346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644BE93F" w14:textId="77777777" w:rsidR="00F34692" w:rsidRPr="00232A40" w:rsidRDefault="00F34692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@temp_header.gif</w:t>
            </w:r>
          </w:p>
        </w:tc>
        <w:tc>
          <w:tcPr>
            <w:tcW w:w="4678" w:type="dxa"/>
          </w:tcPr>
          <w:p w14:paraId="5F7F0064" w14:textId="77777777" w:rsidR="00F34692" w:rsidRPr="00232A40" w:rsidRDefault="00F34692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임시 이미지에 한해 @네이밍을 사용한다.</w:t>
            </w:r>
          </w:p>
        </w:tc>
      </w:tr>
    </w:tbl>
    <w:p w14:paraId="450EA2D7" w14:textId="77777777" w:rsidR="007F3427" w:rsidRPr="00232A40" w:rsidRDefault="007F3427" w:rsidP="005033E8">
      <w:pPr>
        <w:spacing w:line="240" w:lineRule="auto"/>
        <w:ind w:left="567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464FCBC1" w14:textId="77777777" w:rsidR="00EC42FA" w:rsidRDefault="00EC42FA" w:rsidP="002F4331">
      <w:pPr>
        <w:pStyle w:val="a5"/>
        <w:rPr>
          <w:color w:val="404040" w:themeColor="text1" w:themeTint="BF"/>
        </w:rPr>
      </w:pPr>
    </w:p>
    <w:p w14:paraId="54C529ED" w14:textId="77777777" w:rsidR="001E640B" w:rsidRDefault="001E640B" w:rsidP="002F4331">
      <w:pPr>
        <w:pStyle w:val="a5"/>
        <w:rPr>
          <w:color w:val="404040" w:themeColor="text1" w:themeTint="BF"/>
        </w:rPr>
      </w:pPr>
    </w:p>
    <w:p w14:paraId="05946567" w14:textId="77777777" w:rsidR="002A0D16" w:rsidRDefault="008F4DFC" w:rsidP="002A0D16">
      <w:pPr>
        <w:pStyle w:val="2"/>
        <w:numPr>
          <w:ilvl w:val="1"/>
          <w:numId w:val="1"/>
        </w:numPr>
        <w:spacing w:after="0" w:line="240" w:lineRule="auto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r>
        <w:rPr>
          <w:rFonts w:eastAsiaTheme="majorHAnsi" w:hint="eastAsia"/>
          <w:b/>
          <w:color w:val="404040" w:themeColor="text1" w:themeTint="BF"/>
          <w:sz w:val="32"/>
          <w:szCs w:val="32"/>
        </w:rPr>
        <w:t xml:space="preserve"> </w:t>
      </w:r>
      <w:bookmarkStart w:id="56" w:name="_Toc525050424"/>
      <w:bookmarkStart w:id="57" w:name="_Toc116561082"/>
      <w:r>
        <w:rPr>
          <w:rFonts w:eastAsiaTheme="majorHAnsi" w:hint="eastAsia"/>
          <w:b/>
          <w:color w:val="404040" w:themeColor="text1" w:themeTint="BF"/>
          <w:sz w:val="32"/>
          <w:szCs w:val="32"/>
        </w:rPr>
        <w:t>주석</w:t>
      </w:r>
      <w:bookmarkEnd w:id="56"/>
      <w:bookmarkEnd w:id="57"/>
    </w:p>
    <w:p w14:paraId="4EBEAEA5" w14:textId="77777777" w:rsidR="004D4C50" w:rsidRPr="00C06550" w:rsidRDefault="004D4C50" w:rsidP="004D4C50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58" w:name="_Toc525050425"/>
      <w:bookmarkStart w:id="59" w:name="_Toc116561083"/>
      <w:r w:rsidRPr="00C06550">
        <w:rPr>
          <w:rFonts w:eastAsiaTheme="majorHAnsi" w:hint="eastAsia"/>
          <w:b/>
          <w:color w:val="404040" w:themeColor="text1" w:themeTint="BF"/>
          <w:sz w:val="26"/>
          <w:szCs w:val="26"/>
        </w:rPr>
        <w:t>기본규칙</w:t>
      </w:r>
      <w:bookmarkEnd w:id="58"/>
      <w:bookmarkEnd w:id="59"/>
    </w:p>
    <w:p w14:paraId="46FFB6BD" w14:textId="77777777" w:rsidR="008F4DFC" w:rsidRPr="00232A40" w:rsidRDefault="008F4DFC" w:rsidP="00096774">
      <w:pPr>
        <w:pStyle w:val="a5"/>
        <w:numPr>
          <w:ilvl w:val="0"/>
          <w:numId w:val="35"/>
        </w:numPr>
        <w:rPr>
          <w:color w:val="404040" w:themeColor="text1" w:themeTint="BF"/>
        </w:rPr>
      </w:pPr>
      <w:r w:rsidRPr="00232A40">
        <w:rPr>
          <w:rFonts w:hint="eastAsia"/>
          <w:color w:val="404040" w:themeColor="text1" w:themeTint="BF"/>
        </w:rPr>
        <w:t>주석</w:t>
      </w:r>
      <w:r w:rsidRPr="00232A40">
        <w:rPr>
          <w:color w:val="404040" w:themeColor="text1" w:themeTint="BF"/>
        </w:rPr>
        <w:t xml:space="preserve"> 기호와 주석 내용 사이에는 공백 한 칸이 있어야 한다.</w:t>
      </w:r>
    </w:p>
    <w:p w14:paraId="00330BC2" w14:textId="5BCB4018" w:rsidR="00820FDE" w:rsidRDefault="00820FDE" w:rsidP="00820FDE">
      <w:pPr>
        <w:pStyle w:val="a5"/>
        <w:numPr>
          <w:ilvl w:val="0"/>
          <w:numId w:val="35"/>
        </w:numPr>
        <w:rPr>
          <w:color w:val="404040" w:themeColor="text1" w:themeTint="BF"/>
        </w:rPr>
      </w:pPr>
      <w:r w:rsidRPr="00232A40">
        <w:rPr>
          <w:rFonts w:hint="eastAsia"/>
          <w:color w:val="404040" w:themeColor="text1" w:themeTint="BF"/>
        </w:rPr>
        <w:t>종료 주석에는</w:t>
      </w:r>
      <w:r>
        <w:rPr>
          <w:rFonts w:hint="eastAsia"/>
          <w:color w:val="404040" w:themeColor="text1" w:themeTint="BF"/>
        </w:rPr>
        <w:t xml:space="preserve"> </w:t>
      </w:r>
      <w:r w:rsidRPr="00232A40">
        <w:rPr>
          <w:color w:val="404040" w:themeColor="text1" w:themeTint="BF"/>
        </w:rPr>
        <w:t>‘</w:t>
      </w:r>
      <w:r w:rsidRPr="00232A40">
        <w:rPr>
          <w:rFonts w:hint="eastAsia"/>
          <w:color w:val="404040" w:themeColor="text1" w:themeTint="BF"/>
        </w:rPr>
        <w:t>//</w:t>
      </w:r>
      <w:r w:rsidRPr="00232A40">
        <w:rPr>
          <w:color w:val="404040" w:themeColor="text1" w:themeTint="BF"/>
        </w:rPr>
        <w:t>’</w:t>
      </w:r>
      <w:r w:rsidRPr="00232A40">
        <w:rPr>
          <w:rFonts w:hint="eastAsia"/>
          <w:color w:val="404040" w:themeColor="text1" w:themeTint="BF"/>
        </w:rPr>
        <w:t xml:space="preserve"> 기호로 종료임을 표시한다.</w:t>
      </w:r>
    </w:p>
    <w:p w14:paraId="0A635B6B" w14:textId="640967D8" w:rsidR="0025007A" w:rsidRPr="0025007A" w:rsidRDefault="0025007A" w:rsidP="0025007A">
      <w:pPr>
        <w:pStyle w:val="a5"/>
        <w:numPr>
          <w:ilvl w:val="0"/>
          <w:numId w:val="35"/>
        </w:numPr>
        <w:rPr>
          <w:color w:val="404040" w:themeColor="text1" w:themeTint="BF"/>
        </w:rPr>
      </w:pPr>
      <w:r>
        <w:rPr>
          <w:rFonts w:hint="eastAsia"/>
        </w:rPr>
        <w:t>수정</w:t>
      </w:r>
      <w:r w:rsidR="008F4EF7">
        <w:rPr>
          <w:rFonts w:hint="eastAsia"/>
        </w:rPr>
        <w:t xml:space="preserve"> </w:t>
      </w:r>
      <w:r>
        <w:rPr>
          <w:rFonts w:hint="eastAsia"/>
        </w:rPr>
        <w:t xml:space="preserve">이력이 </w:t>
      </w:r>
      <w:r w:rsidRPr="00901BDB">
        <w:rPr>
          <w:rFonts w:hint="eastAsia"/>
        </w:rPr>
        <w:t>한 줄 이상일 경우 그룹화하여 표시</w:t>
      </w:r>
      <w:r>
        <w:rPr>
          <w:rFonts w:hint="eastAsia"/>
        </w:rPr>
        <w:t>하며</w:t>
      </w:r>
      <w:r>
        <w:br/>
      </w:r>
      <w:r w:rsidRPr="00901BDB">
        <w:rPr>
          <w:rFonts w:hint="eastAsia"/>
        </w:rPr>
        <w:t>시작과 종료 주석 내용을 동일하게 한다.</w:t>
      </w:r>
    </w:p>
    <w:p w14:paraId="1C0157D6" w14:textId="77777777" w:rsidR="00E121C0" w:rsidRDefault="00E121C0" w:rsidP="00E121C0">
      <w:pPr>
        <w:pStyle w:val="a5"/>
      </w:pPr>
    </w:p>
    <w:p w14:paraId="23A6FB4A" w14:textId="77777777" w:rsidR="002A0D16" w:rsidRPr="00E121C0" w:rsidRDefault="002A0D16" w:rsidP="00E121C0">
      <w:pPr>
        <w:pStyle w:val="4"/>
        <w:numPr>
          <w:ilvl w:val="3"/>
          <w:numId w:val="1"/>
        </w:numPr>
        <w:spacing w:after="0"/>
        <w:ind w:leftChars="0" w:firstLineChars="0"/>
        <w:rPr>
          <w:rFonts w:eastAsiaTheme="majorHAnsi"/>
          <w:color w:val="404040" w:themeColor="text1" w:themeTint="BF"/>
          <w:szCs w:val="20"/>
        </w:rPr>
      </w:pPr>
      <w:r w:rsidRPr="00E121C0">
        <w:rPr>
          <w:rFonts w:eastAsiaTheme="majorHAnsi" w:hint="eastAsia"/>
          <w:color w:val="404040" w:themeColor="text1" w:themeTint="BF"/>
          <w:szCs w:val="20"/>
        </w:rPr>
        <w:t>HTML</w:t>
      </w:r>
    </w:p>
    <w:p w14:paraId="526770CE" w14:textId="29F92DB1" w:rsidR="0069680C" w:rsidRPr="009742FC" w:rsidRDefault="008F00D4" w:rsidP="00B51768">
      <w:pPr>
        <w:pStyle w:val="a5"/>
        <w:numPr>
          <w:ilvl w:val="0"/>
          <w:numId w:val="38"/>
        </w:numPr>
      </w:pPr>
      <w:r>
        <w:rPr>
          <w:rFonts w:hint="eastAsia"/>
        </w:rPr>
        <w:t>수정이력이 있을 경우</w:t>
      </w:r>
      <w:r>
        <w:t>,</w:t>
      </w:r>
      <w:r w:rsidRPr="00F32740">
        <w:rPr>
          <w:rFonts w:hint="eastAsia"/>
          <w:b/>
          <w:bCs/>
        </w:rPr>
        <w:t xml:space="preserve"> </w:t>
      </w:r>
      <w:r w:rsidR="00E455C2" w:rsidRPr="00F32740">
        <w:rPr>
          <w:rFonts w:hint="eastAsia"/>
          <w:b/>
          <w:bCs/>
        </w:rPr>
        <w:t>날짜</w:t>
      </w:r>
      <w:r w:rsidR="002F58EC" w:rsidRPr="00F42982">
        <w:rPr>
          <w:rFonts w:hint="eastAsia"/>
        </w:rPr>
        <w:t>(</w:t>
      </w:r>
      <w:r w:rsidR="002F58EC" w:rsidRPr="00F42982">
        <w:t>yyyy</w:t>
      </w:r>
      <w:r w:rsidR="00F42982" w:rsidRPr="00F42982">
        <w:t>-mm-dd</w:t>
      </w:r>
      <w:r w:rsidR="002F58EC" w:rsidRPr="00F42982">
        <w:t>)</w:t>
      </w:r>
      <w:r w:rsidR="00F32740" w:rsidRPr="00F32740">
        <w:rPr>
          <w:b/>
          <w:bCs/>
        </w:rPr>
        <w:t xml:space="preserve"> - </w:t>
      </w:r>
      <w:r w:rsidR="00E455C2" w:rsidRPr="00F32740">
        <w:rPr>
          <w:rFonts w:hint="eastAsia"/>
          <w:b/>
          <w:bCs/>
        </w:rPr>
        <w:t>수정</w:t>
      </w:r>
      <w:r w:rsidR="00D10A53" w:rsidRPr="00F32740">
        <w:rPr>
          <w:rFonts w:hint="eastAsia"/>
          <w:b/>
          <w:bCs/>
        </w:rPr>
        <w:t xml:space="preserve"> </w:t>
      </w:r>
      <w:r w:rsidR="00E455C2" w:rsidRPr="00F32740">
        <w:rPr>
          <w:rFonts w:hint="eastAsia"/>
          <w:b/>
          <w:bCs/>
        </w:rPr>
        <w:t>상세</w:t>
      </w:r>
      <w:r w:rsidR="00D10A53" w:rsidRPr="00F32740">
        <w:rPr>
          <w:rFonts w:hint="eastAsia"/>
          <w:b/>
          <w:bCs/>
        </w:rPr>
        <w:t xml:space="preserve"> </w:t>
      </w:r>
      <w:r w:rsidR="00E455C2" w:rsidRPr="00F32740">
        <w:rPr>
          <w:rFonts w:hint="eastAsia"/>
          <w:b/>
          <w:bCs/>
        </w:rPr>
        <w:t>내용</w:t>
      </w:r>
      <w:r w:rsidR="00F32740">
        <w:t xml:space="preserve"> </w:t>
      </w:r>
      <w:r w:rsidR="00C14DCB" w:rsidRPr="00E121C0">
        <w:rPr>
          <w:rFonts w:hint="eastAsia"/>
        </w:rPr>
        <w:t>순으로 작성</w:t>
      </w:r>
      <w:r w:rsidR="000C6AB1">
        <w:rPr>
          <w:rFonts w:hint="eastAsia"/>
        </w:rPr>
        <w:t>한다.</w:t>
      </w:r>
      <w:r w:rsidR="00D10A53">
        <w:t xml:space="preserve"> </w:t>
      </w:r>
      <w:r w:rsidR="00E455C2">
        <w:t>(</w:t>
      </w:r>
      <w:r w:rsidR="00E455C2">
        <w:rPr>
          <w:rFonts w:hint="eastAsia"/>
        </w:rPr>
        <w:t>아래의 예시</w:t>
      </w:r>
      <w:r w:rsidR="00F731E0">
        <w:rPr>
          <w:rFonts w:hint="eastAsia"/>
        </w:rPr>
        <w:t xml:space="preserve"> </w:t>
      </w:r>
      <w:r w:rsidR="00E455C2">
        <w:rPr>
          <w:rFonts w:hint="eastAsia"/>
        </w:rPr>
        <w:t>참고)</w:t>
      </w:r>
    </w:p>
    <w:p w14:paraId="4C181E75" w14:textId="77777777" w:rsidR="00674A97" w:rsidRPr="00674A97" w:rsidRDefault="00674A97" w:rsidP="00674A97">
      <w:pPr>
        <w:pStyle w:val="a5"/>
        <w:ind w:left="800"/>
      </w:pPr>
    </w:p>
    <w:tbl>
      <w:tblPr>
        <w:tblStyle w:val="a9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5B34D6" w:rsidRPr="00232A40" w14:paraId="7534AB29" w14:textId="77777777" w:rsidTr="00C06F93">
        <w:trPr>
          <w:trHeight w:val="1311"/>
        </w:trPr>
        <w:tc>
          <w:tcPr>
            <w:tcW w:w="9355" w:type="dxa"/>
          </w:tcPr>
          <w:p w14:paraId="0374258F" w14:textId="77777777" w:rsidR="005B34D6" w:rsidRPr="005B34D6" w:rsidRDefault="005B34D6" w:rsidP="00B942C3">
            <w:pPr>
              <w:pStyle w:val="a5"/>
              <w:spacing w:after="240"/>
              <w:jc w:val="left"/>
              <w:rPr>
                <w:b/>
                <w:sz w:val="24"/>
                <w:szCs w:val="24"/>
              </w:rPr>
            </w:pPr>
            <w:r w:rsidRPr="005B34D6">
              <w:rPr>
                <w:rFonts w:hint="eastAsia"/>
                <w:b/>
                <w:sz w:val="24"/>
                <w:szCs w:val="24"/>
              </w:rPr>
              <w:t>Example.</w:t>
            </w:r>
          </w:p>
          <w:p w14:paraId="113903F9" w14:textId="77777777" w:rsidR="005B34D6" w:rsidRPr="0084504B" w:rsidRDefault="005B34D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&lt;!DOCTYPE html&gt;</w:t>
            </w:r>
          </w:p>
          <w:p w14:paraId="5A7EC20F" w14:textId="77777777" w:rsidR="005B34D6" w:rsidRPr="0084504B" w:rsidRDefault="005B34D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&lt;html lang="ko"&gt;</w:t>
            </w:r>
          </w:p>
          <w:p w14:paraId="7CBEED82" w14:textId="77777777" w:rsidR="00913EE6" w:rsidRPr="0084504B" w:rsidRDefault="00913EE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</w:p>
          <w:p w14:paraId="6E36661F" w14:textId="77777777" w:rsidR="00913EE6" w:rsidRPr="0084504B" w:rsidRDefault="00913EE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</w:p>
          <w:p w14:paraId="009F4F45" w14:textId="777EBC05" w:rsidR="00913EE6" w:rsidRPr="0084504B" w:rsidRDefault="00913EE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&lt;!</w:t>
            </w:r>
            <w:r w:rsidR="009E77C6">
              <w:rPr>
                <w:color w:val="404040" w:themeColor="text1" w:themeTint="BF"/>
                <w:sz w:val="18"/>
                <w:szCs w:val="18"/>
              </w:rPr>
              <w:t>—</w:t>
            </w:r>
            <w:r w:rsidR="001A6404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9E77C6">
              <w:rPr>
                <w:color w:val="404040" w:themeColor="text1" w:themeTint="BF"/>
                <w:sz w:val="18"/>
                <w:szCs w:val="18"/>
              </w:rPr>
              <w:t>2022</w:t>
            </w:r>
            <w:r w:rsidR="002F58EC">
              <w:rPr>
                <w:color w:val="404040" w:themeColor="text1" w:themeTint="BF"/>
                <w:sz w:val="18"/>
                <w:szCs w:val="18"/>
              </w:rPr>
              <w:t>-</w:t>
            </w:r>
            <w:r w:rsidR="009E77C6">
              <w:rPr>
                <w:color w:val="404040" w:themeColor="text1" w:themeTint="BF"/>
                <w:sz w:val="18"/>
                <w:szCs w:val="18"/>
              </w:rPr>
              <w:t>00</w:t>
            </w:r>
            <w:r w:rsidR="002F58EC">
              <w:rPr>
                <w:color w:val="404040" w:themeColor="text1" w:themeTint="BF"/>
                <w:sz w:val="18"/>
                <w:szCs w:val="18"/>
              </w:rPr>
              <w:t>-</w:t>
            </w:r>
            <w:r w:rsidR="009E77C6">
              <w:rPr>
                <w:color w:val="404040" w:themeColor="text1" w:themeTint="BF"/>
                <w:sz w:val="18"/>
                <w:szCs w:val="18"/>
              </w:rPr>
              <w:t xml:space="preserve">00 </w:t>
            </w:r>
            <w:r w:rsidR="009E77C6">
              <w:rPr>
                <w:rFonts w:hint="eastAsia"/>
                <w:color w:val="404040" w:themeColor="text1" w:themeTint="BF"/>
                <w:sz w:val="18"/>
                <w:szCs w:val="18"/>
              </w:rPr>
              <w:t>수정:</w:t>
            </w:r>
            <w:r w:rsidR="009E77C6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9D7E8B">
              <w:rPr>
                <w:rFonts w:hint="eastAsia"/>
                <w:color w:val="404040" w:themeColor="text1" w:themeTint="BF"/>
                <w:sz w:val="18"/>
                <w:szCs w:val="18"/>
              </w:rPr>
              <w:t>상세내용</w:t>
            </w:r>
            <w:r w:rsidR="001A6404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--&gt;</w:t>
            </w:r>
          </w:p>
          <w:p w14:paraId="6D171BFE" w14:textId="77777777" w:rsidR="00B942C3" w:rsidRPr="0084504B" w:rsidRDefault="00B942C3" w:rsidP="00B942C3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&lt;div&gt;</w:t>
            </w:r>
          </w:p>
          <w:p w14:paraId="172A0622" w14:textId="77777777" w:rsidR="00B942C3" w:rsidRPr="0084504B" w:rsidRDefault="00B942C3" w:rsidP="00B942C3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  <w:t>…</w:t>
            </w:r>
          </w:p>
          <w:p w14:paraId="3A5460B9" w14:textId="77777777" w:rsidR="00B942C3" w:rsidRPr="0084504B" w:rsidRDefault="00B942C3" w:rsidP="00B942C3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&lt;/div&gt;</w:t>
            </w:r>
          </w:p>
          <w:p w14:paraId="734BF15D" w14:textId="20F6AC46" w:rsidR="001A6404" w:rsidRPr="0084504B" w:rsidRDefault="001A6404" w:rsidP="001A6404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&lt;!</w:t>
            </w:r>
            <w:r>
              <w:rPr>
                <w:color w:val="404040" w:themeColor="text1" w:themeTint="BF"/>
                <w:sz w:val="18"/>
                <w:szCs w:val="18"/>
              </w:rPr>
              <w:t>— //2022</w:t>
            </w:r>
            <w:r w:rsidR="002F58EC">
              <w:rPr>
                <w:color w:val="404040" w:themeColor="text1" w:themeTint="BF"/>
                <w:sz w:val="18"/>
                <w:szCs w:val="18"/>
              </w:rPr>
              <w:t>-</w:t>
            </w:r>
            <w:r>
              <w:rPr>
                <w:color w:val="404040" w:themeColor="text1" w:themeTint="BF"/>
                <w:sz w:val="18"/>
                <w:szCs w:val="18"/>
              </w:rPr>
              <w:t>00</w:t>
            </w:r>
            <w:r w:rsidR="002F58EC">
              <w:rPr>
                <w:color w:val="404040" w:themeColor="text1" w:themeTint="BF"/>
                <w:sz w:val="18"/>
                <w:szCs w:val="18"/>
              </w:rPr>
              <w:t>-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00 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수정: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상세내용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--&gt;</w:t>
            </w:r>
          </w:p>
          <w:p w14:paraId="38645DC7" w14:textId="77777777" w:rsidR="00B942C3" w:rsidRPr="0084504B" w:rsidRDefault="00B942C3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</w:p>
          <w:p w14:paraId="135E58C4" w14:textId="77777777" w:rsidR="00901BDB" w:rsidRPr="0084504B" w:rsidRDefault="00901BDB" w:rsidP="00B942C3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  <w:p w14:paraId="386BA72A" w14:textId="75403610" w:rsidR="00913EE6" w:rsidRDefault="00622C30" w:rsidP="001D1BB9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&lt;img</w:t>
            </w:r>
            <w:r w:rsidR="00913EE6" w:rsidRPr="0084504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&gt;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&lt;!</w:t>
            </w:r>
            <w:r w:rsidR="002F58EC">
              <w:rPr>
                <w:color w:val="404040" w:themeColor="text1" w:themeTint="BF"/>
                <w:sz w:val="18"/>
                <w:szCs w:val="18"/>
              </w:rPr>
              <w:t>—</w:t>
            </w:r>
            <w:r w:rsidR="00421732">
              <w:rPr>
                <w:color w:val="404040" w:themeColor="text1" w:themeTint="BF"/>
                <w:sz w:val="18"/>
                <w:szCs w:val="18"/>
              </w:rPr>
              <w:t>2022</w:t>
            </w:r>
            <w:r w:rsidR="002F58EC">
              <w:rPr>
                <w:color w:val="404040" w:themeColor="text1" w:themeTint="BF"/>
                <w:sz w:val="18"/>
                <w:szCs w:val="18"/>
              </w:rPr>
              <w:t>-</w:t>
            </w:r>
            <w:r w:rsidR="00421732">
              <w:rPr>
                <w:color w:val="404040" w:themeColor="text1" w:themeTint="BF"/>
                <w:sz w:val="18"/>
                <w:szCs w:val="18"/>
              </w:rPr>
              <w:t>00</w:t>
            </w:r>
            <w:r w:rsidR="002F58EC">
              <w:rPr>
                <w:color w:val="404040" w:themeColor="text1" w:themeTint="BF"/>
                <w:sz w:val="18"/>
                <w:szCs w:val="18"/>
              </w:rPr>
              <w:t>-</w:t>
            </w:r>
            <w:r w:rsidR="00421732">
              <w:rPr>
                <w:color w:val="404040" w:themeColor="text1" w:themeTint="BF"/>
                <w:sz w:val="18"/>
                <w:szCs w:val="18"/>
              </w:rPr>
              <w:t xml:space="preserve">00 </w:t>
            </w:r>
            <w:r w:rsidR="00421732">
              <w:rPr>
                <w:rFonts w:hint="eastAsia"/>
                <w:color w:val="404040" w:themeColor="text1" w:themeTint="BF"/>
                <w:sz w:val="18"/>
                <w:szCs w:val="18"/>
              </w:rPr>
              <w:t>수정:</w:t>
            </w:r>
            <w:r w:rsidR="00421732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421732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상세내용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--&gt;</w:t>
            </w:r>
          </w:p>
          <w:p w14:paraId="0C6C2CD5" w14:textId="24BB16EF" w:rsidR="00913EE6" w:rsidRPr="001D1BB9" w:rsidRDefault="00913EE6" w:rsidP="001D1BB9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</w:p>
        </w:tc>
      </w:tr>
    </w:tbl>
    <w:p w14:paraId="709E88E4" w14:textId="77777777" w:rsidR="002A0D16" w:rsidRDefault="002A0D16" w:rsidP="002A0D16"/>
    <w:p w14:paraId="5175A4CA" w14:textId="12B7AD1B" w:rsidR="00E121C0" w:rsidRPr="00E121C0" w:rsidRDefault="00E121C0" w:rsidP="00E121C0">
      <w:pPr>
        <w:pStyle w:val="4"/>
        <w:numPr>
          <w:ilvl w:val="3"/>
          <w:numId w:val="1"/>
        </w:numPr>
        <w:ind w:leftChars="0" w:firstLineChars="0"/>
        <w:rPr>
          <w:rFonts w:eastAsiaTheme="majorHAnsi"/>
          <w:color w:val="404040" w:themeColor="text1" w:themeTint="BF"/>
          <w:szCs w:val="20"/>
        </w:rPr>
      </w:pPr>
      <w:r w:rsidRPr="00E121C0">
        <w:rPr>
          <w:rFonts w:eastAsiaTheme="majorHAnsi" w:hint="eastAsia"/>
          <w:color w:val="404040" w:themeColor="text1" w:themeTint="BF"/>
          <w:szCs w:val="20"/>
        </w:rPr>
        <w:t>CSS, JAVASCRIPT 주석 규칙 공통사항</w:t>
      </w:r>
    </w:p>
    <w:p w14:paraId="7C179F89" w14:textId="05CB2885" w:rsidR="00E121C0" w:rsidRDefault="00E121C0" w:rsidP="00096774">
      <w:pPr>
        <w:pStyle w:val="a5"/>
        <w:numPr>
          <w:ilvl w:val="0"/>
          <w:numId w:val="36"/>
        </w:numPr>
        <w:spacing w:after="240"/>
      </w:pPr>
      <w:r>
        <w:rPr>
          <w:rFonts w:hint="eastAsia"/>
        </w:rPr>
        <w:t>CSS</w:t>
      </w:r>
      <w:r w:rsidRPr="00232A40">
        <w:rPr>
          <w:rFonts w:hint="eastAsia"/>
        </w:rPr>
        <w:t>,</w:t>
      </w:r>
      <w:r>
        <w:rPr>
          <w:rFonts w:hint="eastAsia"/>
        </w:rPr>
        <w:t xml:space="preserve"> JAVASCRIPT의 주석규칙은 아래 표를 기본으로 한다. </w:t>
      </w:r>
    </w:p>
    <w:p w14:paraId="2BADFADB" w14:textId="3688BA20" w:rsidR="001A5945" w:rsidRPr="001A5945" w:rsidRDefault="00734302" w:rsidP="00734302">
      <w:pPr>
        <w:pStyle w:val="a5"/>
        <w:numPr>
          <w:ilvl w:val="0"/>
          <w:numId w:val="36"/>
        </w:numPr>
        <w:spacing w:after="240"/>
      </w:pPr>
      <w:r>
        <w:rPr>
          <w:rFonts w:hint="eastAsia"/>
        </w:rPr>
        <w:t>중분류와 소분류의 구분은 빈 줄의 개수로 한다.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2268"/>
        <w:gridCol w:w="7087"/>
      </w:tblGrid>
      <w:tr w:rsidR="00E121C0" w:rsidRPr="00232A40" w14:paraId="6F0C1B9F" w14:textId="77777777" w:rsidTr="002435F8">
        <w:tc>
          <w:tcPr>
            <w:tcW w:w="2268" w:type="dxa"/>
          </w:tcPr>
          <w:p w14:paraId="7ECB406F" w14:textId="01D98C3C" w:rsidR="00E121C0" w:rsidRPr="00232A40" w:rsidRDefault="00A8071D" w:rsidP="002435F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>대분류간</w:t>
            </w:r>
            <w:r w:rsidR="00E121C0" w:rsidRPr="00232A40">
              <w:rPr>
                <w:rFonts w:hint="eastAsia"/>
                <w:color w:val="404040" w:themeColor="text1" w:themeTint="BF"/>
              </w:rPr>
              <w:t xml:space="preserve"> </w:t>
            </w:r>
            <w:r w:rsidRPr="00232A40">
              <w:rPr>
                <w:rFonts w:hint="eastAsia"/>
                <w:color w:val="404040" w:themeColor="text1" w:themeTint="BF"/>
              </w:rPr>
              <w:t>빈 줄</w:t>
            </w:r>
          </w:p>
        </w:tc>
        <w:tc>
          <w:tcPr>
            <w:tcW w:w="7087" w:type="dxa"/>
          </w:tcPr>
          <w:p w14:paraId="56AD67C8" w14:textId="77777777" w:rsidR="00E121C0" w:rsidRPr="00232A40" w:rsidRDefault="00E121C0" w:rsidP="002435F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>3줄</w:t>
            </w:r>
          </w:p>
        </w:tc>
      </w:tr>
      <w:tr w:rsidR="00E121C0" w:rsidRPr="00232A40" w14:paraId="2FA565EE" w14:textId="77777777" w:rsidTr="002435F8">
        <w:tc>
          <w:tcPr>
            <w:tcW w:w="2268" w:type="dxa"/>
          </w:tcPr>
          <w:p w14:paraId="72AD24B3" w14:textId="77777777" w:rsidR="00E121C0" w:rsidRPr="00232A40" w:rsidRDefault="00E121C0" w:rsidP="002435F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 xml:space="preserve">중분류간 </w:t>
            </w:r>
            <w:r w:rsidR="00A8071D" w:rsidRPr="00232A40">
              <w:rPr>
                <w:rFonts w:hint="eastAsia"/>
                <w:color w:val="404040" w:themeColor="text1" w:themeTint="BF"/>
              </w:rPr>
              <w:t>빈 줄</w:t>
            </w:r>
          </w:p>
        </w:tc>
        <w:tc>
          <w:tcPr>
            <w:tcW w:w="7087" w:type="dxa"/>
          </w:tcPr>
          <w:p w14:paraId="65093B4B" w14:textId="77777777" w:rsidR="00E121C0" w:rsidRPr="00232A40" w:rsidRDefault="00E121C0" w:rsidP="002435F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>2줄</w:t>
            </w:r>
          </w:p>
        </w:tc>
      </w:tr>
      <w:tr w:rsidR="00E121C0" w:rsidRPr="00232A40" w14:paraId="5E88733D" w14:textId="77777777" w:rsidTr="002435F8">
        <w:tc>
          <w:tcPr>
            <w:tcW w:w="2268" w:type="dxa"/>
          </w:tcPr>
          <w:p w14:paraId="23DD35DA" w14:textId="77777777" w:rsidR="00E121C0" w:rsidRPr="00232A40" w:rsidRDefault="00E121C0" w:rsidP="002435F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 xml:space="preserve">소분류간 </w:t>
            </w:r>
            <w:r w:rsidR="00A8071D" w:rsidRPr="00232A40">
              <w:rPr>
                <w:rFonts w:hint="eastAsia"/>
                <w:color w:val="404040" w:themeColor="text1" w:themeTint="BF"/>
              </w:rPr>
              <w:t>빈 줄</w:t>
            </w:r>
          </w:p>
        </w:tc>
        <w:tc>
          <w:tcPr>
            <w:tcW w:w="7087" w:type="dxa"/>
          </w:tcPr>
          <w:p w14:paraId="6B493B41" w14:textId="77777777" w:rsidR="00E121C0" w:rsidRPr="00232A40" w:rsidRDefault="00E121C0" w:rsidP="002435F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>1줄</w:t>
            </w:r>
          </w:p>
        </w:tc>
      </w:tr>
    </w:tbl>
    <w:p w14:paraId="508C98E9" w14:textId="77777777" w:rsidR="00E121C0" w:rsidRPr="00232A40" w:rsidRDefault="00E121C0" w:rsidP="00E121C0">
      <w:pPr>
        <w:pStyle w:val="a5"/>
        <w:jc w:val="left"/>
        <w:rPr>
          <w:rFonts w:asciiTheme="majorHAnsi" w:eastAsiaTheme="majorHAnsi" w:hAnsiTheme="majorHAnsi"/>
          <w:color w:val="404040" w:themeColor="text1" w:themeTint="BF"/>
        </w:rPr>
      </w:pPr>
    </w:p>
    <w:tbl>
      <w:tblPr>
        <w:tblStyle w:val="a9"/>
        <w:tblpPr w:leftFromText="142" w:rightFromText="142" w:vertAnchor="text" w:horzAnchor="margin" w:tblpX="524" w:tblpY="244"/>
        <w:tblW w:w="9365" w:type="dxa"/>
        <w:tblLayout w:type="fixed"/>
        <w:tblLook w:val="04A0" w:firstRow="1" w:lastRow="0" w:firstColumn="1" w:lastColumn="0" w:noHBand="0" w:noVBand="1"/>
      </w:tblPr>
      <w:tblGrid>
        <w:gridCol w:w="9365"/>
      </w:tblGrid>
      <w:tr w:rsidR="00E121C0" w:rsidRPr="00232A40" w14:paraId="4F73A5A1" w14:textId="77777777" w:rsidTr="002435F8">
        <w:trPr>
          <w:trHeight w:val="1146"/>
        </w:trPr>
        <w:tc>
          <w:tcPr>
            <w:tcW w:w="9365" w:type="dxa"/>
          </w:tcPr>
          <w:p w14:paraId="78159BC7" w14:textId="77777777" w:rsidR="00E121C0" w:rsidRPr="00232A40" w:rsidRDefault="00E121C0" w:rsidP="002435F8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491087B9" w14:textId="025B8799" w:rsidR="00CD3FE0" w:rsidRDefault="00A030F8" w:rsidP="00CD3FE0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243BC9">
              <w:rPr>
                <w:color w:val="404040" w:themeColor="text1" w:themeTint="BF"/>
                <w:sz w:val="18"/>
                <w:szCs w:val="18"/>
              </w:rPr>
              <w:t>/*</w:t>
            </w:r>
            <w:r w:rsidR="00BF264E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CD3FE0"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 w:rsidR="00CD3FE0"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  <w:r w:rsidR="00193C20"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 w:rsidR="00193C20"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</w:p>
          <w:p w14:paraId="0CC5C02B" w14:textId="47CEA04A" w:rsidR="00A030F8" w:rsidRDefault="00C039C4" w:rsidP="00CD3FE0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L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arge </w:t>
            </w:r>
            <w:r w:rsidR="006347CD">
              <w:rPr>
                <w:color w:val="404040" w:themeColor="text1" w:themeTint="BF"/>
                <w:sz w:val="18"/>
                <w:szCs w:val="18"/>
              </w:rPr>
              <w:t>category #</w:t>
            </w:r>
            <w:r w:rsidR="00A030F8">
              <w:rPr>
                <w:rFonts w:hint="eastAsia"/>
                <w:color w:val="404040" w:themeColor="text1" w:themeTint="BF"/>
                <w:sz w:val="18"/>
                <w:szCs w:val="18"/>
              </w:rPr>
              <w:t>대분류</w:t>
            </w:r>
            <w:r w:rsidR="00914659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1969F463" w14:textId="0C6D9C07" w:rsidR="00A030F8" w:rsidRDefault="00CD3FE0" w:rsidP="00A030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  <w:r w:rsidR="00193C20"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 w:rsidR="00193C20"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  <w:r w:rsidR="00BF264E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A030F8" w:rsidRPr="00A35C3D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10D12760" w14:textId="11E579DF" w:rsidR="00A030F8" w:rsidRPr="0084504B" w:rsidRDefault="00A030F8" w:rsidP="00A030F8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 3줄: 대분류간 빈 줄</w:t>
            </w:r>
          </w:p>
          <w:p w14:paraId="42E04433" w14:textId="77777777" w:rsidR="00A030F8" w:rsidRPr="0084504B" w:rsidRDefault="00A030F8" w:rsidP="00A030F8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</w:t>
            </w:r>
          </w:p>
          <w:p w14:paraId="30A52674" w14:textId="77777777" w:rsidR="00A030F8" w:rsidRPr="0084504B" w:rsidRDefault="00A030F8" w:rsidP="00A030F8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</w:t>
            </w:r>
          </w:p>
          <w:p w14:paraId="4AC10662" w14:textId="640768CC" w:rsidR="00A030F8" w:rsidRDefault="00A030F8" w:rsidP="00A030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243BC9">
              <w:rPr>
                <w:color w:val="404040" w:themeColor="text1" w:themeTint="BF"/>
                <w:sz w:val="18"/>
                <w:szCs w:val="18"/>
              </w:rPr>
              <w:t>/*</w:t>
            </w:r>
            <w:r w:rsidR="00BF264E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CD3FE0"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 w:rsidR="00CD3FE0"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  <w:r w:rsidR="00193C20"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 w:rsidR="00193C20"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</w:p>
          <w:p w14:paraId="456ACCF8" w14:textId="527315AF" w:rsidR="00C65139" w:rsidRDefault="00A030F8" w:rsidP="00C65139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="00C039C4">
              <w:rPr>
                <w:rFonts w:hint="eastAsia"/>
                <w:color w:val="404040" w:themeColor="text1" w:themeTint="BF"/>
                <w:sz w:val="18"/>
                <w:szCs w:val="18"/>
              </w:rPr>
              <w:t>L</w:t>
            </w:r>
            <w:r w:rsidR="00C039C4">
              <w:rPr>
                <w:color w:val="404040" w:themeColor="text1" w:themeTint="BF"/>
                <w:sz w:val="18"/>
                <w:szCs w:val="18"/>
              </w:rPr>
              <w:t xml:space="preserve">arge </w:t>
            </w:r>
            <w:r w:rsidR="00C65139">
              <w:rPr>
                <w:color w:val="404040" w:themeColor="text1" w:themeTint="BF"/>
                <w:sz w:val="18"/>
                <w:szCs w:val="18"/>
              </w:rPr>
              <w:t>category #</w:t>
            </w:r>
            <w:r w:rsidR="00C65139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대분류 </w:t>
            </w:r>
          </w:p>
          <w:p w14:paraId="37D4D732" w14:textId="0B4C4A0C" w:rsidR="00A030F8" w:rsidRDefault="00CD3FE0" w:rsidP="00A030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  <w:r w:rsidR="00193C20"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 w:rsidR="00193C20"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  <w:r w:rsidR="00BF264E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A030F8" w:rsidRPr="00A35C3D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7B507BC4" w14:textId="79C89FD9" w:rsidR="00A030F8" w:rsidRDefault="00A030F8" w:rsidP="00A030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/* 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중분류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59A90FE7" w14:textId="77777777" w:rsidR="00A030F8" w:rsidRPr="0084504B" w:rsidRDefault="00A030F8" w:rsidP="00A030F8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 2줄: 중분류간 빈 줄</w:t>
            </w:r>
          </w:p>
          <w:p w14:paraId="45D3FAF1" w14:textId="77777777" w:rsidR="00A030F8" w:rsidRPr="0084504B" w:rsidRDefault="00A030F8" w:rsidP="00A030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</w:t>
            </w:r>
          </w:p>
          <w:p w14:paraId="704ECA36" w14:textId="157D3E37" w:rsidR="00A030F8" w:rsidRPr="0084504B" w:rsidRDefault="00A030F8" w:rsidP="00A030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/* </w:t>
            </w:r>
            <w:r w:rsidR="00C039C4">
              <w:rPr>
                <w:rFonts w:hint="eastAsia"/>
                <w:color w:val="404040" w:themeColor="text1" w:themeTint="BF"/>
                <w:sz w:val="18"/>
                <w:szCs w:val="18"/>
              </w:rPr>
              <w:t>소분류</w:t>
            </w:r>
            <w:r w:rsidR="00C039C4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19B07194" w14:textId="77777777" w:rsidR="00A030F8" w:rsidRPr="0084504B" w:rsidRDefault="00A030F8" w:rsidP="00A030F8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 1줄: 소분류간 빈 줄</w:t>
            </w:r>
          </w:p>
          <w:p w14:paraId="21020D44" w14:textId="790847B2" w:rsidR="00A030F8" w:rsidRPr="0084504B" w:rsidRDefault="00A030F8" w:rsidP="00A030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/* 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소분류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779F8E76" w14:textId="77777777" w:rsidR="00E121C0" w:rsidRPr="00A030F8" w:rsidRDefault="00E121C0" w:rsidP="00A030F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7818863E" w14:textId="77777777" w:rsidR="00E121C0" w:rsidRPr="00901BDB" w:rsidRDefault="00E121C0" w:rsidP="00E121C0"/>
    <w:p w14:paraId="6A093F32" w14:textId="77777777" w:rsidR="002A0D16" w:rsidRPr="00E121C0" w:rsidRDefault="002A0D16" w:rsidP="00C57A43">
      <w:pPr>
        <w:pStyle w:val="4"/>
        <w:numPr>
          <w:ilvl w:val="3"/>
          <w:numId w:val="1"/>
        </w:numPr>
        <w:spacing w:after="0"/>
        <w:ind w:leftChars="0" w:firstLineChars="0"/>
        <w:rPr>
          <w:rFonts w:eastAsiaTheme="majorHAnsi"/>
          <w:color w:val="404040" w:themeColor="text1" w:themeTint="BF"/>
          <w:szCs w:val="20"/>
        </w:rPr>
      </w:pPr>
      <w:r w:rsidRPr="00E121C0">
        <w:rPr>
          <w:rFonts w:eastAsiaTheme="majorHAnsi" w:hint="eastAsia"/>
          <w:color w:val="404040" w:themeColor="text1" w:themeTint="BF"/>
          <w:szCs w:val="20"/>
        </w:rPr>
        <w:t>CSS</w:t>
      </w:r>
    </w:p>
    <w:p w14:paraId="234568D5" w14:textId="77777777" w:rsidR="008D66E5" w:rsidRDefault="00A8071D" w:rsidP="00096774">
      <w:pPr>
        <w:pStyle w:val="a5"/>
        <w:numPr>
          <w:ilvl w:val="0"/>
          <w:numId w:val="36"/>
        </w:numPr>
      </w:pPr>
      <w:r w:rsidRPr="00901BDB">
        <w:rPr>
          <w:rFonts w:hint="eastAsia"/>
        </w:rPr>
        <w:t>대분류</w:t>
      </w:r>
      <w:r w:rsidR="00044FA3">
        <w:rPr>
          <w:rFonts w:hint="eastAsia"/>
        </w:rPr>
        <w:t xml:space="preserve"> </w:t>
      </w:r>
      <w:r w:rsidR="00044FA3">
        <w:t>–</w:t>
      </w:r>
      <w:r w:rsidR="00901BDB" w:rsidRPr="00901BDB">
        <w:rPr>
          <w:rFonts w:hint="eastAsia"/>
        </w:rPr>
        <w:t xml:space="preserve"> 중분류</w:t>
      </w:r>
      <w:r w:rsidR="00044FA3">
        <w:t xml:space="preserve"> -</w:t>
      </w:r>
      <w:r w:rsidR="00901BDB" w:rsidRPr="00901BDB">
        <w:rPr>
          <w:rFonts w:hint="eastAsia"/>
        </w:rPr>
        <w:t xml:space="preserve"> 소분류 순으로 분류한다.</w:t>
      </w:r>
    </w:p>
    <w:p w14:paraId="66B3EB24" w14:textId="1AF59FC4" w:rsidR="00901BDB" w:rsidRPr="00901BDB" w:rsidRDefault="00734302" w:rsidP="00096774">
      <w:pPr>
        <w:pStyle w:val="a5"/>
        <w:numPr>
          <w:ilvl w:val="0"/>
          <w:numId w:val="36"/>
        </w:numPr>
      </w:pPr>
      <w:r>
        <w:rPr>
          <w:rFonts w:hint="eastAsia"/>
        </w:rPr>
        <w:t>수정이력이 있을 경우,</w:t>
      </w:r>
      <w:r>
        <w:t xml:space="preserve"> </w:t>
      </w:r>
      <w:r w:rsidRPr="002E1966">
        <w:rPr>
          <w:rFonts w:hint="eastAsia"/>
          <w:b/>
          <w:bCs/>
        </w:rPr>
        <w:t>날짜</w:t>
      </w:r>
      <w:r w:rsidR="00AC5AA6" w:rsidRPr="00F42982">
        <w:rPr>
          <w:rFonts w:hint="eastAsia"/>
        </w:rPr>
        <w:t>(</w:t>
      </w:r>
      <w:r w:rsidR="00AC5AA6" w:rsidRPr="00F42982">
        <w:t>yyyy-mm-dd)</w:t>
      </w:r>
      <w:r w:rsidRPr="002E1966">
        <w:rPr>
          <w:b/>
          <w:bCs/>
        </w:rPr>
        <w:t xml:space="preserve"> – </w:t>
      </w:r>
      <w:r w:rsidRPr="002E1966">
        <w:rPr>
          <w:rFonts w:hint="eastAsia"/>
          <w:b/>
          <w:bCs/>
        </w:rPr>
        <w:t>수정 상세 내용</w:t>
      </w:r>
      <w:r w:rsidRPr="002E1966">
        <w:rPr>
          <w:b/>
          <w:bCs/>
        </w:rPr>
        <w:t xml:space="preserve"> </w:t>
      </w:r>
      <w:r>
        <w:rPr>
          <w:b/>
          <w:bCs/>
        </w:rPr>
        <w:t>–</w:t>
      </w:r>
      <w:r w:rsidRPr="002E1966">
        <w:rPr>
          <w:b/>
          <w:bCs/>
        </w:rPr>
        <w:t xml:space="preserve"> </w:t>
      </w:r>
      <w:r w:rsidRPr="002E1966">
        <w:rPr>
          <w:rFonts w:hint="eastAsia"/>
          <w:b/>
          <w:bCs/>
        </w:rPr>
        <w:t>작성자</w:t>
      </w:r>
      <w:r>
        <w:t xml:space="preserve"> </w:t>
      </w:r>
      <w:r>
        <w:rPr>
          <w:rFonts w:hint="eastAsia"/>
        </w:rPr>
        <w:t>순으로 작성한다.</w:t>
      </w:r>
      <w:r>
        <w:t xml:space="preserve"> (</w:t>
      </w:r>
      <w:r>
        <w:rPr>
          <w:rFonts w:hint="eastAsia"/>
        </w:rPr>
        <w:t>아래의 예시 참고)</w:t>
      </w:r>
    </w:p>
    <w:tbl>
      <w:tblPr>
        <w:tblStyle w:val="a9"/>
        <w:tblpPr w:leftFromText="142" w:rightFromText="142" w:vertAnchor="text" w:horzAnchor="margin" w:tblpX="575" w:tblpY="244"/>
        <w:tblW w:w="9314" w:type="dxa"/>
        <w:tblLayout w:type="fixed"/>
        <w:tblLook w:val="04A0" w:firstRow="1" w:lastRow="0" w:firstColumn="1" w:lastColumn="0" w:noHBand="0" w:noVBand="1"/>
      </w:tblPr>
      <w:tblGrid>
        <w:gridCol w:w="9314"/>
      </w:tblGrid>
      <w:tr w:rsidR="00901BDB" w:rsidRPr="00232A40" w14:paraId="4DC107D3" w14:textId="77777777" w:rsidTr="00901BDB">
        <w:trPr>
          <w:trHeight w:val="1146"/>
        </w:trPr>
        <w:tc>
          <w:tcPr>
            <w:tcW w:w="9314" w:type="dxa"/>
          </w:tcPr>
          <w:p w14:paraId="12A1DB08" w14:textId="77777777" w:rsidR="00901BDB" w:rsidRDefault="00901BDB" w:rsidP="00901BDB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0469DE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5895F32E" w14:textId="08C160CA" w:rsidR="004C7966" w:rsidRDefault="004C7966" w:rsidP="004C7966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243BC9">
              <w:rPr>
                <w:color w:val="404040" w:themeColor="text1" w:themeTint="BF"/>
                <w:sz w:val="18"/>
                <w:szCs w:val="18"/>
              </w:rPr>
              <w:t>/*</w:t>
            </w:r>
            <w:r w:rsidR="00BF264E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A54080"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 w:rsidR="00A54080"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  <w:r w:rsidR="00193C20"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 w:rsidR="00193C20"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</w:p>
          <w:p w14:paraId="0B9F21BA" w14:textId="70426AB4" w:rsidR="004C7966" w:rsidRDefault="004C7966" w:rsidP="004C7966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   </w:t>
            </w:r>
            <w:r w:rsidR="005D596F">
              <w:rPr>
                <w:color w:val="404040" w:themeColor="text1" w:themeTint="BF"/>
                <w:sz w:val="18"/>
                <w:szCs w:val="18"/>
              </w:rPr>
              <w:t>Form</w:t>
            </w:r>
            <w:r w:rsidR="00493EC5">
              <w:rPr>
                <w:color w:val="404040" w:themeColor="text1" w:themeTint="BF"/>
                <w:sz w:val="18"/>
                <w:szCs w:val="18"/>
              </w:rPr>
              <w:t>(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대분류</w:t>
            </w:r>
            <w:r w:rsidR="00493EC5">
              <w:rPr>
                <w:rFonts w:hint="eastAsia"/>
                <w:color w:val="404040" w:themeColor="text1" w:themeTint="BF"/>
                <w:sz w:val="18"/>
                <w:szCs w:val="18"/>
              </w:rPr>
              <w:t>)</w:t>
            </w:r>
            <w:r w:rsidR="00493EC5">
              <w:rPr>
                <w:color w:val="404040" w:themeColor="text1" w:themeTint="BF"/>
                <w:sz w:val="18"/>
                <w:szCs w:val="18"/>
              </w:rPr>
              <w:t xml:space="preserve"> #</w:t>
            </w:r>
            <w:r w:rsidR="00CD5146">
              <w:rPr>
                <w:rFonts w:hint="eastAsia"/>
                <w:color w:val="404040" w:themeColor="text1" w:themeTint="BF"/>
                <w:sz w:val="18"/>
                <w:szCs w:val="18"/>
              </w:rPr>
              <w:t>폼</w:t>
            </w:r>
          </w:p>
          <w:p w14:paraId="72DD9344" w14:textId="7DAAE239" w:rsidR="004C7966" w:rsidRDefault="00A54080" w:rsidP="004C7966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  <w:r w:rsidR="00193C20"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 w:rsidR="00193C20"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  <w:r w:rsidR="00BF264E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4C7966" w:rsidRPr="00A35C3D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39678879" w14:textId="467A2BD7" w:rsidR="004C7966" w:rsidRDefault="004C7966" w:rsidP="004C7966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/* </w:t>
            </w:r>
            <w:r w:rsidR="00111950">
              <w:rPr>
                <w:color w:val="404040" w:themeColor="text1" w:themeTint="BF"/>
                <w:sz w:val="18"/>
                <w:szCs w:val="18"/>
              </w:rPr>
              <w:t xml:space="preserve">reset(중분류)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2F633A98" w14:textId="77777777" w:rsidR="007313FC" w:rsidRPr="0084504B" w:rsidRDefault="007313FC" w:rsidP="007313FC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 2줄: 중분류간 빈 줄</w:t>
            </w:r>
          </w:p>
          <w:p w14:paraId="69E486CC" w14:textId="5CCCF30A" w:rsidR="004C7966" w:rsidRPr="007313FC" w:rsidRDefault="007313FC" w:rsidP="007313FC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</w:t>
            </w:r>
          </w:p>
          <w:p w14:paraId="3EF65341" w14:textId="168BCBAA" w:rsidR="004C7966" w:rsidRPr="0084504B" w:rsidRDefault="004C7966" w:rsidP="004C7966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/* </w:t>
            </w:r>
            <w:r w:rsidR="00F26AF6">
              <w:rPr>
                <w:rFonts w:hint="eastAsia"/>
                <w:color w:val="404040" w:themeColor="text1" w:themeTint="BF"/>
                <w:sz w:val="18"/>
                <w:szCs w:val="18"/>
              </w:rPr>
              <w:t>d</w:t>
            </w:r>
            <w:r w:rsidR="00F26AF6">
              <w:rPr>
                <w:color w:val="404040" w:themeColor="text1" w:themeTint="BF"/>
                <w:sz w:val="18"/>
                <w:szCs w:val="18"/>
              </w:rPr>
              <w:t>efault(</w:t>
            </w:r>
            <w:r w:rsidR="00F26AF6">
              <w:rPr>
                <w:rFonts w:hint="eastAsia"/>
                <w:color w:val="404040" w:themeColor="text1" w:themeTint="BF"/>
                <w:sz w:val="18"/>
                <w:szCs w:val="18"/>
              </w:rPr>
              <w:t>중분류)</w:t>
            </w:r>
            <w:r w:rsidR="00F26AF6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3D94C0C4" w14:textId="77777777" w:rsidR="007313FC" w:rsidRPr="0084504B" w:rsidRDefault="007313FC" w:rsidP="007313FC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 2줄: 중분류간 빈 줄</w:t>
            </w:r>
          </w:p>
          <w:p w14:paraId="7F2146E5" w14:textId="39A06F34" w:rsidR="00F26AF6" w:rsidRPr="007313FC" w:rsidRDefault="007313FC" w:rsidP="007313FC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</w:t>
            </w:r>
          </w:p>
          <w:p w14:paraId="01D8F76F" w14:textId="73BEEEC5" w:rsidR="004C7966" w:rsidRPr="0084504B" w:rsidRDefault="004C7966" w:rsidP="004C7966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/* </w:t>
            </w:r>
            <w:r w:rsidR="00F26AF6">
              <w:rPr>
                <w:rFonts w:hint="eastAsia"/>
                <w:color w:val="404040" w:themeColor="text1" w:themeTint="BF"/>
                <w:sz w:val="18"/>
                <w:szCs w:val="18"/>
              </w:rPr>
              <w:t>t</w:t>
            </w:r>
            <w:r w:rsidR="00F26AF6">
              <w:rPr>
                <w:color w:val="404040" w:themeColor="text1" w:themeTint="BF"/>
                <w:sz w:val="18"/>
                <w:szCs w:val="18"/>
              </w:rPr>
              <w:t>y-01</w:t>
            </w:r>
            <w:r w:rsidR="003A2777">
              <w:rPr>
                <w:color w:val="404040" w:themeColor="text1" w:themeTint="BF"/>
                <w:sz w:val="18"/>
                <w:szCs w:val="18"/>
              </w:rPr>
              <w:t>(</w:t>
            </w:r>
            <w:r w:rsidR="003A2777">
              <w:rPr>
                <w:rFonts w:hint="eastAsia"/>
                <w:color w:val="404040" w:themeColor="text1" w:themeTint="BF"/>
                <w:sz w:val="18"/>
                <w:szCs w:val="18"/>
              </w:rPr>
              <w:t>소분류)</w:t>
            </w:r>
            <w:r w:rsidR="005D596F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5F07D11E" w14:textId="662D0F02" w:rsidR="00901BDB" w:rsidRPr="007313FC" w:rsidRDefault="007313FC" w:rsidP="007313FC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 1줄: 소분류간 빈 줄</w:t>
            </w:r>
          </w:p>
          <w:p w14:paraId="231B8D86" w14:textId="774E0DB3" w:rsidR="00874176" w:rsidRPr="0084504B" w:rsidRDefault="002D3824" w:rsidP="002D3824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/* 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t</w:t>
            </w:r>
            <w:r>
              <w:rPr>
                <w:color w:val="404040" w:themeColor="text1" w:themeTint="BF"/>
                <w:sz w:val="18"/>
                <w:szCs w:val="18"/>
              </w:rPr>
              <w:t>y-02</w:t>
            </w:r>
            <w:r w:rsidR="003A2777">
              <w:rPr>
                <w:color w:val="404040" w:themeColor="text1" w:themeTint="BF"/>
                <w:sz w:val="18"/>
                <w:szCs w:val="18"/>
              </w:rPr>
              <w:t>(</w:t>
            </w:r>
            <w:r w:rsidR="003A2777">
              <w:rPr>
                <w:rFonts w:hint="eastAsia"/>
                <w:color w:val="404040" w:themeColor="text1" w:themeTint="BF"/>
                <w:sz w:val="18"/>
                <w:szCs w:val="18"/>
              </w:rPr>
              <w:t>소분류)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1F323269" w14:textId="5A77E475" w:rsidR="00901BDB" w:rsidRPr="0084504B" w:rsidRDefault="00901BDB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/*</w:t>
            </w:r>
            <w:r w:rsidR="00874176">
              <w:rPr>
                <w:color w:val="404040" w:themeColor="text1" w:themeTint="BF"/>
                <w:sz w:val="18"/>
                <w:szCs w:val="18"/>
              </w:rPr>
              <w:t xml:space="preserve"> 2022</w:t>
            </w:r>
            <w:r w:rsidR="00AC5AA6">
              <w:rPr>
                <w:color w:val="404040" w:themeColor="text1" w:themeTint="BF"/>
                <w:sz w:val="18"/>
                <w:szCs w:val="18"/>
              </w:rPr>
              <w:t>-</w:t>
            </w:r>
            <w:r w:rsidR="00874176">
              <w:rPr>
                <w:color w:val="404040" w:themeColor="text1" w:themeTint="BF"/>
                <w:sz w:val="18"/>
                <w:szCs w:val="18"/>
              </w:rPr>
              <w:t>00</w:t>
            </w:r>
            <w:r w:rsidR="00AC5AA6">
              <w:rPr>
                <w:color w:val="404040" w:themeColor="text1" w:themeTint="BF"/>
                <w:sz w:val="18"/>
                <w:szCs w:val="18"/>
              </w:rPr>
              <w:t>-</w:t>
            </w:r>
            <w:r w:rsidR="00874176">
              <w:rPr>
                <w:color w:val="404040" w:themeColor="text1" w:themeTint="BF"/>
                <w:sz w:val="18"/>
                <w:szCs w:val="18"/>
              </w:rPr>
              <w:t>00</w:t>
            </w:r>
            <w:r w:rsidR="00A04E2E">
              <w:rPr>
                <w:color w:val="404040" w:themeColor="text1" w:themeTint="BF"/>
                <w:sz w:val="18"/>
                <w:szCs w:val="18"/>
              </w:rPr>
              <w:t xml:space="preserve"> : </w:t>
            </w:r>
            <w:r w:rsidR="00A04E2E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수정내용 </w:t>
            </w:r>
            <w:r w:rsidR="00A04E2E">
              <w:rPr>
                <w:color w:val="404040" w:themeColor="text1" w:themeTint="BF"/>
                <w:sz w:val="18"/>
                <w:szCs w:val="18"/>
              </w:rPr>
              <w:t>|</w:t>
            </w:r>
            <w:r w:rsidR="004D5CA9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4D5CA9">
              <w:rPr>
                <w:rFonts w:hint="eastAsia"/>
                <w:color w:val="404040" w:themeColor="text1" w:themeTint="BF"/>
                <w:sz w:val="18"/>
                <w:szCs w:val="18"/>
              </w:rPr>
              <w:t>작성자</w:t>
            </w:r>
            <w:r w:rsidR="001E640B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*/</w:t>
            </w:r>
          </w:p>
          <w:p w14:paraId="1474117D" w14:textId="77777777" w:rsidR="00901BDB" w:rsidRPr="0084504B" w:rsidRDefault="00901BDB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.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temp .box { border: 1px solid #000; }</w:t>
            </w:r>
          </w:p>
          <w:p w14:paraId="592516DE" w14:textId="77777777" w:rsidR="00901BDB" w:rsidRPr="0084504B" w:rsidRDefault="00901BDB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.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temp .box { border: 1px solid #000; }</w:t>
            </w:r>
          </w:p>
          <w:p w14:paraId="11DD60B9" w14:textId="77777777" w:rsidR="00901BDB" w:rsidRPr="0084504B" w:rsidRDefault="00901BDB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.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temp .box { border: 1px solid #000; }</w:t>
            </w:r>
          </w:p>
          <w:p w14:paraId="2993FECA" w14:textId="77777777" w:rsidR="00901BDB" w:rsidRPr="0084504B" w:rsidRDefault="00901BDB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.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temp .box { border: 1px solid #000; }</w:t>
            </w:r>
          </w:p>
          <w:p w14:paraId="41508A3C" w14:textId="23C8CA3B" w:rsidR="00901BDB" w:rsidRPr="0084504B" w:rsidRDefault="004D5CA9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/*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 //2022</w:t>
            </w:r>
            <w:r w:rsidR="00AC5AA6">
              <w:rPr>
                <w:color w:val="404040" w:themeColor="text1" w:themeTint="BF"/>
                <w:sz w:val="18"/>
                <w:szCs w:val="18"/>
              </w:rPr>
              <w:t>-</w:t>
            </w:r>
            <w:r>
              <w:rPr>
                <w:color w:val="404040" w:themeColor="text1" w:themeTint="BF"/>
                <w:sz w:val="18"/>
                <w:szCs w:val="18"/>
              </w:rPr>
              <w:t>00</w:t>
            </w:r>
            <w:r w:rsidR="00AC5AA6">
              <w:rPr>
                <w:color w:val="404040" w:themeColor="text1" w:themeTint="BF"/>
                <w:sz w:val="18"/>
                <w:szCs w:val="18"/>
              </w:rPr>
              <w:t>-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00 : 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수정내용 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| 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작성자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 */</w:t>
            </w:r>
            <w:r w:rsidR="00882526">
              <w:rPr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43D6B1D6" w14:textId="77777777" w:rsidR="00901BDB" w:rsidRPr="000469DE" w:rsidRDefault="00901BDB" w:rsidP="00AD3882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17DBC151" w14:textId="77777777" w:rsidR="00901BDB" w:rsidRDefault="00901BDB" w:rsidP="00901BDB"/>
    <w:p w14:paraId="29561FE9" w14:textId="77777777" w:rsidR="002A0D16" w:rsidRPr="00E121C0" w:rsidRDefault="002A0D16" w:rsidP="0084504B">
      <w:pPr>
        <w:pStyle w:val="4"/>
        <w:numPr>
          <w:ilvl w:val="3"/>
          <w:numId w:val="1"/>
        </w:numPr>
        <w:spacing w:after="0"/>
        <w:ind w:leftChars="0" w:firstLineChars="0"/>
        <w:rPr>
          <w:rFonts w:eastAsiaTheme="majorHAnsi"/>
          <w:color w:val="404040" w:themeColor="text1" w:themeTint="BF"/>
          <w:szCs w:val="20"/>
        </w:rPr>
      </w:pPr>
      <w:r w:rsidRPr="00E121C0">
        <w:rPr>
          <w:rFonts w:eastAsiaTheme="majorHAnsi" w:hint="eastAsia"/>
          <w:color w:val="404040" w:themeColor="text1" w:themeTint="BF"/>
          <w:szCs w:val="20"/>
        </w:rPr>
        <w:t>JAVASCRIPT</w:t>
      </w:r>
    </w:p>
    <w:p w14:paraId="4E3F8B85" w14:textId="605121BE" w:rsidR="00901BDB" w:rsidRPr="00901BDB" w:rsidRDefault="00901BDB" w:rsidP="00096774">
      <w:pPr>
        <w:pStyle w:val="a5"/>
        <w:numPr>
          <w:ilvl w:val="0"/>
          <w:numId w:val="37"/>
        </w:numPr>
      </w:pPr>
      <w:r w:rsidRPr="00901BDB">
        <w:rPr>
          <w:rFonts w:hint="eastAsia"/>
        </w:rPr>
        <w:t xml:space="preserve">아래 </w:t>
      </w:r>
      <w:r w:rsidR="00FE6E94">
        <w:rPr>
          <w:rFonts w:hint="eastAsia"/>
        </w:rPr>
        <w:t>예시를</w:t>
      </w:r>
      <w:r w:rsidR="00FE6E94">
        <w:t xml:space="preserve"> </w:t>
      </w:r>
      <w:r w:rsidRPr="00901BDB">
        <w:rPr>
          <w:rFonts w:hint="eastAsia"/>
        </w:rPr>
        <w:t xml:space="preserve">기준으로 소스를 </w:t>
      </w:r>
      <w:r w:rsidR="00FE6E94">
        <w:rPr>
          <w:rFonts w:hint="eastAsia"/>
        </w:rPr>
        <w:t xml:space="preserve">모듈화하며 </w:t>
      </w:r>
      <w:r w:rsidRPr="00901BDB">
        <w:rPr>
          <w:rFonts w:hint="eastAsia"/>
        </w:rPr>
        <w:t xml:space="preserve">그 외의 경우 javascript </w:t>
      </w:r>
      <w:r w:rsidR="00B74CF8">
        <w:rPr>
          <w:rFonts w:hint="eastAsia"/>
        </w:rPr>
        <w:t>한 줄 주석</w:t>
      </w:r>
      <w:r w:rsidRPr="00901BDB">
        <w:rPr>
          <w:rFonts w:hint="eastAsia"/>
        </w:rPr>
        <w:t>( // )를 기본으로 사용한다.</w:t>
      </w:r>
    </w:p>
    <w:p w14:paraId="2C211718" w14:textId="6652FD50" w:rsidR="00901BDB" w:rsidRDefault="00A8071D" w:rsidP="00096774">
      <w:pPr>
        <w:pStyle w:val="a5"/>
        <w:numPr>
          <w:ilvl w:val="0"/>
          <w:numId w:val="37"/>
        </w:numPr>
      </w:pPr>
      <w:r w:rsidRPr="00901BDB">
        <w:rPr>
          <w:rFonts w:hint="eastAsia"/>
        </w:rPr>
        <w:t>대분류</w:t>
      </w:r>
      <w:r w:rsidR="00901BDB" w:rsidRPr="00901BDB">
        <w:rPr>
          <w:rFonts w:hint="eastAsia"/>
        </w:rPr>
        <w:t xml:space="preserve"> </w:t>
      </w:r>
      <w:r w:rsidR="00044FA3">
        <w:t>–</w:t>
      </w:r>
      <w:r w:rsidR="00901BDB" w:rsidRPr="00901BDB">
        <w:rPr>
          <w:rFonts w:hint="eastAsia"/>
        </w:rPr>
        <w:t xml:space="preserve"> </w:t>
      </w:r>
      <w:r w:rsidR="00A17C51">
        <w:rPr>
          <w:rFonts w:ascii="맑은 고딕" w:eastAsia="맑은 고딕" w:hAnsi="맑은 고딕" w:hint="eastAsia"/>
          <w:color w:val="000000"/>
          <w:sz w:val="18"/>
          <w:szCs w:val="18"/>
        </w:rPr>
        <w:t>소분류</w:t>
      </w:r>
      <w:r w:rsidR="00A17C51" w:rsidRPr="00901BDB">
        <w:rPr>
          <w:rFonts w:hint="eastAsia"/>
        </w:rPr>
        <w:t xml:space="preserve"> </w:t>
      </w:r>
      <w:r w:rsidR="00901BDB" w:rsidRPr="00901BDB">
        <w:rPr>
          <w:rFonts w:hint="eastAsia"/>
        </w:rPr>
        <w:t>순으로 분류한다.</w:t>
      </w:r>
    </w:p>
    <w:p w14:paraId="507DF1FD" w14:textId="2382D1E7" w:rsidR="00F85FB4" w:rsidRDefault="00F85FB4" w:rsidP="00096774">
      <w:pPr>
        <w:pStyle w:val="a5"/>
        <w:numPr>
          <w:ilvl w:val="0"/>
          <w:numId w:val="37"/>
        </w:numPr>
      </w:pPr>
      <w:r>
        <w:rPr>
          <w:rFonts w:hint="eastAsia"/>
        </w:rPr>
        <w:t>자세한 함수 설명이 필요할 시 함수 용례와 매개변수 정보를 담고 있는 주석을 사용한다.</w:t>
      </w:r>
    </w:p>
    <w:p w14:paraId="2F9D847A" w14:textId="1F395FDA" w:rsidR="0020612C" w:rsidRPr="00901BDB" w:rsidRDefault="0020612C" w:rsidP="0020612C">
      <w:pPr>
        <w:pStyle w:val="a5"/>
        <w:numPr>
          <w:ilvl w:val="0"/>
          <w:numId w:val="37"/>
        </w:numPr>
      </w:pPr>
      <w:r>
        <w:rPr>
          <w:rFonts w:hint="eastAsia"/>
        </w:rPr>
        <w:t>수정이력이 있을 경우,</w:t>
      </w:r>
      <w:r>
        <w:t xml:space="preserve"> </w:t>
      </w:r>
      <w:r w:rsidRPr="002E1966">
        <w:rPr>
          <w:rFonts w:hint="eastAsia"/>
          <w:b/>
          <w:bCs/>
        </w:rPr>
        <w:t>날짜</w:t>
      </w:r>
      <w:r w:rsidR="00F42982" w:rsidRPr="00F42982">
        <w:rPr>
          <w:rFonts w:hint="eastAsia"/>
        </w:rPr>
        <w:t>(</w:t>
      </w:r>
      <w:r w:rsidR="00F42982" w:rsidRPr="00F42982">
        <w:t>yyyy-mm-dd)</w:t>
      </w:r>
      <w:r w:rsidR="00F42982" w:rsidRPr="00F32740">
        <w:rPr>
          <w:b/>
          <w:bCs/>
        </w:rPr>
        <w:t xml:space="preserve"> </w:t>
      </w:r>
      <w:r w:rsidRPr="002E1966">
        <w:rPr>
          <w:b/>
          <w:bCs/>
        </w:rPr>
        <w:t xml:space="preserve">– </w:t>
      </w:r>
      <w:r w:rsidRPr="002E1966">
        <w:rPr>
          <w:rFonts w:hint="eastAsia"/>
          <w:b/>
          <w:bCs/>
        </w:rPr>
        <w:t>수정 상세 내용</w:t>
      </w:r>
      <w:r w:rsidRPr="002E1966">
        <w:rPr>
          <w:b/>
          <w:bCs/>
        </w:rPr>
        <w:t xml:space="preserve"> </w:t>
      </w:r>
      <w:r>
        <w:rPr>
          <w:b/>
          <w:bCs/>
        </w:rPr>
        <w:t>–</w:t>
      </w:r>
      <w:r w:rsidRPr="002E1966">
        <w:rPr>
          <w:b/>
          <w:bCs/>
        </w:rPr>
        <w:t xml:space="preserve"> </w:t>
      </w:r>
      <w:r w:rsidRPr="002E1966">
        <w:rPr>
          <w:rFonts w:hint="eastAsia"/>
          <w:b/>
          <w:bCs/>
        </w:rPr>
        <w:t>작성자</w:t>
      </w:r>
      <w:r>
        <w:t xml:space="preserve"> </w:t>
      </w:r>
      <w:r>
        <w:rPr>
          <w:rFonts w:hint="eastAsia"/>
        </w:rPr>
        <w:t>순으로 작성한다.</w:t>
      </w:r>
      <w:r>
        <w:t xml:space="preserve"> (</w:t>
      </w:r>
      <w:r>
        <w:rPr>
          <w:rFonts w:hint="eastAsia"/>
        </w:rPr>
        <w:t>아래의 예시 참고)</w:t>
      </w:r>
    </w:p>
    <w:tbl>
      <w:tblPr>
        <w:tblStyle w:val="a9"/>
        <w:tblpPr w:leftFromText="142" w:rightFromText="142" w:vertAnchor="text" w:horzAnchor="margin" w:tblpX="571" w:tblpY="244"/>
        <w:tblW w:w="9318" w:type="dxa"/>
        <w:tblLayout w:type="fixed"/>
        <w:tblLook w:val="04A0" w:firstRow="1" w:lastRow="0" w:firstColumn="1" w:lastColumn="0" w:noHBand="0" w:noVBand="1"/>
      </w:tblPr>
      <w:tblGrid>
        <w:gridCol w:w="9318"/>
      </w:tblGrid>
      <w:tr w:rsidR="00901BDB" w:rsidRPr="00232A40" w14:paraId="29CE1D9C" w14:textId="77777777" w:rsidTr="00C06F93">
        <w:trPr>
          <w:trHeight w:val="1146"/>
        </w:trPr>
        <w:tc>
          <w:tcPr>
            <w:tcW w:w="9318" w:type="dxa"/>
          </w:tcPr>
          <w:p w14:paraId="0F0C5A37" w14:textId="77777777" w:rsidR="00901BDB" w:rsidRDefault="00901BDB" w:rsidP="00C06F93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>Example.</w:t>
            </w:r>
          </w:p>
          <w:p w14:paraId="6BA2A90E" w14:textId="77777777" w:rsidR="0007018E" w:rsidRPr="00863570" w:rsidRDefault="0007018E" w:rsidP="0007018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86357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/** -------------------------------------------</w:t>
            </w:r>
          </w:p>
          <w:p w14:paraId="726A1CB5" w14:textId="4DCF97AB" w:rsidR="00863570" w:rsidRPr="00863570" w:rsidRDefault="00AB2609" w:rsidP="00E63DEE">
            <w:pPr>
              <w:widowControl/>
              <w:wordWrap/>
              <w:autoSpaceDE/>
              <w:autoSpaceDN/>
              <w:ind w:firstLineChars="200" w:firstLine="360"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select(</w:t>
            </w:r>
            <w:r w:rsidR="00863570" w:rsidRPr="0086357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대분</w:t>
            </w:r>
            <w:r w:rsidR="00D65715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류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#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셀렉트</w:t>
            </w:r>
          </w:p>
          <w:p w14:paraId="63417CBD" w14:textId="175A6DD0" w:rsidR="0007018E" w:rsidRDefault="00863570" w:rsidP="003D0D4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86357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---------------------------------------------*/</w:t>
            </w:r>
          </w:p>
          <w:p w14:paraId="18E90828" w14:textId="49146A9A" w:rsidR="00901BDB" w:rsidRDefault="003D0D4E" w:rsidP="001A2E67">
            <w:pPr>
              <w:widowControl/>
              <w:wordWrap/>
              <w:autoSpaceDE/>
              <w:autoSpaceDN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/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* </w:t>
            </w:r>
            <w:r w:rsidR="00AB2609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함수</w:t>
            </w:r>
            <w:r w:rsidR="001F02D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</w:t>
            </w:r>
            <w:r w:rsidR="001C135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소분류</w:t>
            </w:r>
            <w:r w:rsidR="001F02D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)</w:t>
            </w:r>
            <w:r w:rsidR="00AB2609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*/</w:t>
            </w:r>
          </w:p>
          <w:p w14:paraId="123326D0" w14:textId="77777777" w:rsidR="00E53962" w:rsidRDefault="00B904D6" w:rsidP="001A2E67">
            <w:pPr>
              <w:widowControl/>
              <w:wordWrap/>
              <w:autoSpaceDE/>
              <w:autoSpaceDN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var fnName = (function() {</w:t>
            </w:r>
            <w:r>
              <w:rPr>
                <w:color w:val="404040" w:themeColor="text1" w:themeTint="BF"/>
                <w:sz w:val="18"/>
                <w:szCs w:val="18"/>
              </w:rPr>
              <w:br/>
            </w:r>
            <w:r w:rsidR="005130AC">
              <w:rPr>
                <w:color w:val="404040" w:themeColor="text1" w:themeTint="BF"/>
                <w:sz w:val="18"/>
                <w:szCs w:val="18"/>
              </w:rPr>
              <w:t xml:space="preserve">    </w:t>
            </w:r>
            <w:r w:rsidR="005130AC">
              <w:rPr>
                <w:rFonts w:hint="eastAsia"/>
                <w:color w:val="404040" w:themeColor="text1" w:themeTint="BF"/>
                <w:sz w:val="18"/>
                <w:szCs w:val="18"/>
              </w:rPr>
              <w:t>r</w:t>
            </w:r>
            <w:r w:rsidR="005130AC">
              <w:rPr>
                <w:color w:val="404040" w:themeColor="text1" w:themeTint="BF"/>
                <w:sz w:val="18"/>
                <w:szCs w:val="18"/>
              </w:rPr>
              <w:t>eturn {</w:t>
            </w:r>
          </w:p>
          <w:p w14:paraId="6B7487DD" w14:textId="77777777" w:rsidR="003B05AF" w:rsidRDefault="003B05AF" w:rsidP="001A2E67">
            <w:pPr>
              <w:widowControl/>
              <w:wordWrap/>
              <w:autoSpaceDE/>
              <w:autoSpaceDN/>
              <w:jc w:val="left"/>
              <w:rPr>
                <w:color w:val="404040" w:themeColor="text1" w:themeTint="BF"/>
                <w:sz w:val="18"/>
                <w:szCs w:val="18"/>
              </w:rPr>
            </w:pPr>
          </w:p>
          <w:p w14:paraId="54F4939C" w14:textId="7EFAB55A" w:rsidR="00B904D6" w:rsidRDefault="00E53962" w:rsidP="00E53962">
            <w:pPr>
              <w:widowControl/>
              <w:wordWrap/>
              <w:autoSpaceDE/>
              <w:autoSpaceDN/>
              <w:ind w:firstLineChars="400" w:firstLine="720"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 xml:space="preserve">// 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한 줄주석</w:t>
            </w:r>
            <w:r w:rsidR="005130AC">
              <w:rPr>
                <w:color w:val="404040" w:themeColor="text1" w:themeTint="BF"/>
                <w:sz w:val="18"/>
                <w:szCs w:val="18"/>
              </w:rPr>
              <w:br/>
              <w:t xml:space="preserve">        ….</w:t>
            </w:r>
            <w:r w:rsidR="005130AC">
              <w:rPr>
                <w:rFonts w:hint="eastAsia"/>
                <w:color w:val="404040" w:themeColor="text1" w:themeTint="BF"/>
                <w:sz w:val="18"/>
                <w:szCs w:val="18"/>
              </w:rPr>
              <w:t>중략</w:t>
            </w:r>
            <w:r w:rsidR="005130AC">
              <w:rPr>
                <w:color w:val="404040" w:themeColor="text1" w:themeTint="BF"/>
                <w:sz w:val="18"/>
                <w:szCs w:val="18"/>
              </w:rPr>
              <w:t>….</w:t>
            </w:r>
            <w:r w:rsidR="005130AC">
              <w:rPr>
                <w:color w:val="404040" w:themeColor="text1" w:themeTint="BF"/>
                <w:sz w:val="18"/>
                <w:szCs w:val="18"/>
              </w:rPr>
              <w:br/>
              <w:t xml:space="preserve">    }</w:t>
            </w:r>
          </w:p>
          <w:p w14:paraId="7D762820" w14:textId="670404CF" w:rsidR="00E53962" w:rsidRDefault="00B904D6" w:rsidP="001A2E67">
            <w:pPr>
              <w:widowControl/>
              <w:wordWrap/>
              <w:autoSpaceDE/>
              <w:autoSpaceDN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})();</w:t>
            </w:r>
          </w:p>
          <w:p w14:paraId="178288DD" w14:textId="77777777" w:rsidR="001C1358" w:rsidRPr="007313FC" w:rsidRDefault="001C1358" w:rsidP="001C1358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 1줄: 소분류간 빈 줄</w:t>
            </w:r>
          </w:p>
          <w:p w14:paraId="28E7CB37" w14:textId="0790B18B" w:rsidR="00E53962" w:rsidRDefault="00E53962" w:rsidP="001A2E67">
            <w:pPr>
              <w:widowControl/>
              <w:wordWrap/>
              <w:autoSpaceDE/>
              <w:autoSpaceDN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/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* 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이벤트</w:t>
            </w:r>
            <w:r w:rsidR="001F02D7">
              <w:rPr>
                <w:rFonts w:hint="eastAsia"/>
                <w:color w:val="404040" w:themeColor="text1" w:themeTint="BF"/>
                <w:sz w:val="18"/>
                <w:szCs w:val="18"/>
              </w:rPr>
              <w:t>(</w:t>
            </w:r>
            <w:r w:rsidR="00A17C51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소분류</w:t>
            </w:r>
            <w:r w:rsidR="001F02D7">
              <w:rPr>
                <w:rFonts w:hint="eastAsia"/>
                <w:color w:val="404040" w:themeColor="text1" w:themeTint="BF"/>
                <w:sz w:val="18"/>
                <w:szCs w:val="18"/>
              </w:rPr>
              <w:t>)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7CC8033A" w14:textId="77777777" w:rsidR="00C00A0C" w:rsidRDefault="00264F9D" w:rsidP="001A2E67">
            <w:pPr>
              <w:widowControl/>
              <w:wordWrap/>
              <w:autoSpaceDE/>
              <w:autoSpaceDN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$</w:t>
            </w:r>
            <w:r>
              <w:rPr>
                <w:color w:val="404040" w:themeColor="text1" w:themeTint="BF"/>
                <w:sz w:val="18"/>
                <w:szCs w:val="18"/>
              </w:rPr>
              <w:t>(document).on(‘click’, ‘.selector’, function() {</w:t>
            </w:r>
          </w:p>
          <w:p w14:paraId="2F507D9C" w14:textId="11BC4F8E" w:rsidR="00264F9D" w:rsidRDefault="00C00A0C" w:rsidP="00C00A0C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/*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 2022</w:t>
            </w:r>
            <w:r w:rsidR="000C215A">
              <w:rPr>
                <w:color w:val="404040" w:themeColor="text1" w:themeTint="BF"/>
                <w:sz w:val="18"/>
                <w:szCs w:val="18"/>
              </w:rPr>
              <w:t>-</w:t>
            </w:r>
            <w:r>
              <w:rPr>
                <w:color w:val="404040" w:themeColor="text1" w:themeTint="BF"/>
                <w:sz w:val="18"/>
                <w:szCs w:val="18"/>
              </w:rPr>
              <w:t>00</w:t>
            </w:r>
            <w:r w:rsidR="000C215A">
              <w:rPr>
                <w:color w:val="404040" w:themeColor="text1" w:themeTint="BF"/>
                <w:sz w:val="18"/>
                <w:szCs w:val="18"/>
              </w:rPr>
              <w:t>-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00 : 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수정내용 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| 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작성자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 */</w:t>
            </w:r>
            <w:r w:rsidR="00264F9D">
              <w:rPr>
                <w:color w:val="404040" w:themeColor="text1" w:themeTint="BF"/>
                <w:sz w:val="18"/>
                <w:szCs w:val="18"/>
              </w:rPr>
              <w:br/>
            </w:r>
            <w:r w:rsidR="0085612A">
              <w:rPr>
                <w:color w:val="404040" w:themeColor="text1" w:themeTint="BF"/>
                <w:sz w:val="18"/>
                <w:szCs w:val="18"/>
              </w:rPr>
              <w:t xml:space="preserve">    ….</w:t>
            </w:r>
          </w:p>
          <w:p w14:paraId="18D93FD9" w14:textId="65BC8EA5" w:rsidR="00C00A0C" w:rsidRDefault="00C00A0C" w:rsidP="00C00A0C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/*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 //2022</w:t>
            </w:r>
            <w:r w:rsidR="000C215A">
              <w:rPr>
                <w:color w:val="404040" w:themeColor="text1" w:themeTint="BF"/>
                <w:sz w:val="18"/>
                <w:szCs w:val="18"/>
              </w:rPr>
              <w:t>-</w:t>
            </w:r>
            <w:r>
              <w:rPr>
                <w:color w:val="404040" w:themeColor="text1" w:themeTint="BF"/>
                <w:sz w:val="18"/>
                <w:szCs w:val="18"/>
              </w:rPr>
              <w:t>00</w:t>
            </w:r>
            <w:r w:rsidR="000C215A">
              <w:rPr>
                <w:color w:val="404040" w:themeColor="text1" w:themeTint="BF"/>
                <w:sz w:val="18"/>
                <w:szCs w:val="18"/>
              </w:rPr>
              <w:t>-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00 : 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수정내용 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| 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작성자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 */</w:t>
            </w:r>
          </w:p>
          <w:p w14:paraId="35F37711" w14:textId="389E6333" w:rsidR="00B74CF8" w:rsidRDefault="00264F9D" w:rsidP="001A2E67">
            <w:pPr>
              <w:widowControl/>
              <w:wordWrap/>
              <w:autoSpaceDE/>
              <w:autoSpaceDN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});</w:t>
            </w:r>
          </w:p>
          <w:p w14:paraId="78875114" w14:textId="77777777" w:rsidR="00264F9D" w:rsidRPr="0084504B" w:rsidRDefault="00264F9D" w:rsidP="001A2E67">
            <w:pPr>
              <w:widowControl/>
              <w:wordWrap/>
              <w:autoSpaceDE/>
              <w:autoSpaceDN/>
              <w:jc w:val="left"/>
              <w:rPr>
                <w:color w:val="404040" w:themeColor="text1" w:themeTint="BF"/>
                <w:sz w:val="18"/>
                <w:szCs w:val="18"/>
              </w:rPr>
            </w:pPr>
          </w:p>
          <w:p w14:paraId="5DD60AF9" w14:textId="77777777" w:rsidR="00901BDB" w:rsidRDefault="00901BDB" w:rsidP="00F85FB4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</w:p>
          <w:p w14:paraId="183C62EE" w14:textId="77777777" w:rsidR="00E63DEE" w:rsidRDefault="00E63DEE" w:rsidP="00F85FB4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</w:p>
          <w:p w14:paraId="7CB6C39E" w14:textId="77777777" w:rsidR="007A391D" w:rsidRDefault="00E63DEE" w:rsidP="007A39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86357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/** -------------------------------------------</w:t>
            </w:r>
          </w:p>
          <w:p w14:paraId="4BF4B575" w14:textId="72A6C057" w:rsidR="00E63DEE" w:rsidRDefault="007A391D" w:rsidP="007A39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* </w:t>
            </w:r>
            <w:r w:rsidR="00E63DEE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select(</w:t>
            </w:r>
            <w:r w:rsidR="00E63DEE" w:rsidRPr="0086357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대분</w:t>
            </w:r>
            <w:r w:rsidR="00E63DEE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류)</w:t>
            </w:r>
            <w:r w:rsidR="00E63DEE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#</w:t>
            </w:r>
            <w:r w:rsidR="00E63DEE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셀렉트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’</w:t>
            </w:r>
          </w:p>
          <w:p w14:paraId="2E53E206" w14:textId="63688FD4" w:rsidR="007A391D" w:rsidRDefault="007A391D" w:rsidP="007A39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* </w:t>
            </w:r>
          </w:p>
          <w:p w14:paraId="3580AF3B" w14:textId="3617EF60" w:rsidR="00491184" w:rsidRDefault="00491184" w:rsidP="007A39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* </w:t>
            </w:r>
            <w:r w:rsidR="003476A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x를 </w:t>
            </w:r>
            <w:r w:rsidR="003476A0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n</w:t>
            </w:r>
            <w:r w:rsidR="003476A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번 곱한 수 반환(함수용례)</w:t>
            </w:r>
          </w:p>
          <w:p w14:paraId="08ADB1DF" w14:textId="2F3FA478" w:rsidR="00684278" w:rsidRDefault="00684278" w:rsidP="007A39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*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@param {number} </w:t>
            </w:r>
            <w:r w:rsidR="003476A0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x </w:t>
            </w:r>
            <w:r w:rsidR="003476A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거듭제곱</w:t>
            </w:r>
            <w:r w:rsidR="0035400E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할 숫자</w:t>
            </w:r>
          </w:p>
          <w:p w14:paraId="75548E89" w14:textId="3B9370D2" w:rsidR="0035400E" w:rsidRDefault="0035400E" w:rsidP="007A39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*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@param {number} n</w:t>
            </w:r>
            <w:r w:rsidR="00C8193E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 w:rsidR="00C8193E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곱할 횟수</w:t>
            </w:r>
          </w:p>
          <w:p w14:paraId="1275350D" w14:textId="6A85D983" w:rsidR="00437F52" w:rsidRPr="007A391D" w:rsidRDefault="00437F52" w:rsidP="007A39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*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@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r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eturn {number} x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의 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n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거듭제곱을 반환함</w:t>
            </w:r>
          </w:p>
          <w:p w14:paraId="05E21FC0" w14:textId="77777777" w:rsidR="00E63DEE" w:rsidRDefault="00E63DEE" w:rsidP="00E63DE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86357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---------------------------------------------*/</w:t>
            </w:r>
          </w:p>
          <w:p w14:paraId="1D3B1337" w14:textId="6F9C6581" w:rsidR="00491184" w:rsidRDefault="00BB0FD2" w:rsidP="00491184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f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unction </w:t>
            </w:r>
            <w:r w:rsidR="00491184">
              <w:rPr>
                <w:rFonts w:asciiTheme="majorHAnsi" w:eastAsiaTheme="majorHAnsi" w:hAnsiTheme="majorHAnsi"/>
                <w:color w:val="404040" w:themeColor="text1" w:themeTint="BF"/>
              </w:rPr>
              <w:t>pow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(</w:t>
            </w:r>
            <w:r w:rsidR="007C5FF6">
              <w:rPr>
                <w:rFonts w:asciiTheme="majorHAnsi" w:eastAsiaTheme="majorHAnsi" w:hAnsiTheme="majorHAnsi"/>
                <w:color w:val="404040" w:themeColor="text1" w:themeTint="BF"/>
              </w:rPr>
              <w:t>x,y) {</w:t>
            </w:r>
          </w:p>
          <w:p w14:paraId="2613E9C1" w14:textId="2C3065F2" w:rsidR="00E63DEE" w:rsidRPr="00232A40" w:rsidRDefault="00D25466" w:rsidP="00437F52">
            <w:pPr>
              <w:pStyle w:val="a5"/>
              <w:ind w:firstLineChars="200" w:firstLine="4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….</w:t>
            </w:r>
            <w:r w:rsidR="007C5FF6">
              <w:rPr>
                <w:rFonts w:asciiTheme="majorHAnsi" w:eastAsiaTheme="majorHAnsi" w:hAnsiTheme="majorHAnsi"/>
                <w:color w:val="404040" w:themeColor="text1" w:themeTint="BF"/>
              </w:rPr>
              <w:br/>
              <w:t>}</w:t>
            </w:r>
          </w:p>
        </w:tc>
      </w:tr>
    </w:tbl>
    <w:p w14:paraId="1037B8A3" w14:textId="77777777" w:rsidR="00901BDB" w:rsidRPr="00901BDB" w:rsidRDefault="00901BDB" w:rsidP="00901BDB"/>
    <w:p w14:paraId="687C6DE0" w14:textId="77777777" w:rsidR="008F4DFC" w:rsidRDefault="008F4DFC" w:rsidP="008F4DFC"/>
    <w:p w14:paraId="5B2F9378" w14:textId="77777777" w:rsidR="00CB2ACE" w:rsidRDefault="00CB2ACE" w:rsidP="008F4DFC"/>
    <w:p w14:paraId="58E6DD4E" w14:textId="77777777" w:rsidR="00CB2ACE" w:rsidRDefault="00CB2ACE" w:rsidP="008F4DFC"/>
    <w:p w14:paraId="3B70F1C5" w14:textId="77777777" w:rsidR="0020199B" w:rsidRDefault="0020199B" w:rsidP="008F4DFC"/>
    <w:p w14:paraId="1483E392" w14:textId="77777777" w:rsidR="00BE4C3F" w:rsidRPr="00232A40" w:rsidRDefault="00BE4C3F" w:rsidP="00096774">
      <w:pPr>
        <w:pStyle w:val="1"/>
        <w:numPr>
          <w:ilvl w:val="0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40"/>
          <w:szCs w:val="40"/>
        </w:rPr>
      </w:pPr>
      <w:bookmarkStart w:id="60" w:name="_Toc525050427"/>
      <w:bookmarkStart w:id="61" w:name="_Toc116561084"/>
      <w:r w:rsidRPr="00232A40">
        <w:rPr>
          <w:rFonts w:eastAsiaTheme="majorHAnsi" w:hint="eastAsia"/>
          <w:b/>
          <w:color w:val="404040" w:themeColor="text1" w:themeTint="BF"/>
          <w:sz w:val="40"/>
          <w:szCs w:val="40"/>
        </w:rPr>
        <w:t>HTML(Hyper Text Markup Language)</w:t>
      </w:r>
      <w:bookmarkEnd w:id="60"/>
      <w:bookmarkEnd w:id="61"/>
    </w:p>
    <w:p w14:paraId="6561FEFE" w14:textId="77777777" w:rsidR="007F3427" w:rsidRPr="00232A40" w:rsidRDefault="007F3427" w:rsidP="00096774">
      <w:pPr>
        <w:pStyle w:val="2"/>
        <w:numPr>
          <w:ilvl w:val="1"/>
          <w:numId w:val="25"/>
        </w:numPr>
        <w:spacing w:after="0" w:line="240" w:lineRule="auto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62" w:name="_Toc497385305"/>
      <w:bookmarkStart w:id="63" w:name="_Toc497830415"/>
      <w:bookmarkStart w:id="64" w:name="_Toc525050428"/>
      <w:bookmarkStart w:id="65" w:name="_Toc116561085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기본규칙</w:t>
      </w:r>
      <w:bookmarkEnd w:id="62"/>
      <w:bookmarkEnd w:id="63"/>
      <w:bookmarkEnd w:id="64"/>
      <w:bookmarkEnd w:id="65"/>
    </w:p>
    <w:p w14:paraId="72AE9429" w14:textId="77777777" w:rsidR="001A488E" w:rsidRPr="004555EC" w:rsidRDefault="001A488E" w:rsidP="00096774">
      <w:pPr>
        <w:pStyle w:val="aa"/>
        <w:numPr>
          <w:ilvl w:val="0"/>
          <w:numId w:val="29"/>
        </w:numPr>
        <w:ind w:leftChars="0"/>
        <w:jc w:val="left"/>
        <w:rPr>
          <w:color w:val="404040" w:themeColor="text1" w:themeTint="BF"/>
        </w:rPr>
      </w:pPr>
      <w:r w:rsidRPr="001A488E">
        <w:rPr>
          <w:color w:val="404040" w:themeColor="text1" w:themeTint="BF"/>
        </w:rPr>
        <w:t xml:space="preserve">HTML은 해당 </w:t>
      </w:r>
      <w:r w:rsidRPr="00DA402D">
        <w:rPr>
          <w:b/>
          <w:color w:val="404040" w:themeColor="text1" w:themeTint="BF"/>
        </w:rPr>
        <w:t>DTD의 명세에 맞게 작성</w:t>
      </w:r>
      <w:r w:rsidRPr="001A488E">
        <w:rPr>
          <w:color w:val="404040" w:themeColor="text1" w:themeTint="BF"/>
        </w:rPr>
        <w:t xml:space="preserve">하며, </w:t>
      </w:r>
      <w:r w:rsidRPr="00DA402D">
        <w:rPr>
          <w:b/>
          <w:color w:val="404040" w:themeColor="text1" w:themeTint="BF"/>
        </w:rPr>
        <w:t xml:space="preserve">W3C validation을 통과해야 </w:t>
      </w:r>
      <w:r w:rsidRPr="00DA402D">
        <w:rPr>
          <w:rFonts w:hint="eastAsia"/>
          <w:b/>
          <w:color w:val="404040" w:themeColor="text1" w:themeTint="BF"/>
        </w:rPr>
        <w:t>한다.</w:t>
      </w:r>
    </w:p>
    <w:p w14:paraId="7D3BEE8F" w14:textId="77777777" w:rsidR="00B72A39" w:rsidRPr="00232A40" w:rsidRDefault="00B72A39" w:rsidP="005033E8">
      <w:pPr>
        <w:pStyle w:val="aa"/>
        <w:keepNext/>
        <w:numPr>
          <w:ilvl w:val="0"/>
          <w:numId w:val="1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66" w:name="_Toc525050429"/>
      <w:bookmarkStart w:id="67" w:name="_Toc525052845"/>
      <w:bookmarkStart w:id="68" w:name="_Toc528333149"/>
      <w:bookmarkStart w:id="69" w:name="_Toc528333220"/>
      <w:bookmarkStart w:id="70" w:name="_Toc20841775"/>
      <w:bookmarkStart w:id="71" w:name="_Toc115968495"/>
      <w:bookmarkStart w:id="72" w:name="_Toc115969685"/>
      <w:bookmarkStart w:id="73" w:name="_Toc115969763"/>
      <w:bookmarkStart w:id="74" w:name="_Toc116046091"/>
      <w:bookmarkStart w:id="75" w:name="_Toc116046175"/>
      <w:bookmarkStart w:id="76" w:name="_Toc116552388"/>
      <w:bookmarkStart w:id="77" w:name="_Toc116552465"/>
      <w:bookmarkStart w:id="78" w:name="_Toc116561086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14:paraId="3B88899E" w14:textId="77777777" w:rsidR="00B72A39" w:rsidRPr="00232A40" w:rsidRDefault="00B72A39" w:rsidP="005033E8">
      <w:pPr>
        <w:pStyle w:val="aa"/>
        <w:keepNext/>
        <w:numPr>
          <w:ilvl w:val="1"/>
          <w:numId w:val="1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79" w:name="_Toc525050430"/>
      <w:bookmarkStart w:id="80" w:name="_Toc525052846"/>
      <w:bookmarkStart w:id="81" w:name="_Toc528333150"/>
      <w:bookmarkStart w:id="82" w:name="_Toc528333221"/>
      <w:bookmarkStart w:id="83" w:name="_Toc20841776"/>
      <w:bookmarkStart w:id="84" w:name="_Toc115968496"/>
      <w:bookmarkStart w:id="85" w:name="_Toc115969686"/>
      <w:bookmarkStart w:id="86" w:name="_Toc115969764"/>
      <w:bookmarkStart w:id="87" w:name="_Toc116046092"/>
      <w:bookmarkStart w:id="88" w:name="_Toc116046176"/>
      <w:bookmarkStart w:id="89" w:name="_Toc116552389"/>
      <w:bookmarkStart w:id="90" w:name="_Toc116552466"/>
      <w:bookmarkStart w:id="91" w:name="_Toc116561087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</w:p>
    <w:p w14:paraId="6E2039F4" w14:textId="77777777" w:rsidR="00B72A39" w:rsidRPr="00232A40" w:rsidRDefault="003819ED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92" w:name="_Toc525050431"/>
      <w:bookmarkStart w:id="93" w:name="_Toc116561088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표기법</w:t>
      </w:r>
      <w:bookmarkEnd w:id="92"/>
      <w:bookmarkEnd w:id="93"/>
    </w:p>
    <w:p w14:paraId="204A17DA" w14:textId="77777777" w:rsidR="007F3427" w:rsidRPr="00232A40" w:rsidRDefault="007F3427" w:rsidP="00096774">
      <w:pPr>
        <w:pStyle w:val="aa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DTD를 제외한 모든 element와 attribute는 </w:t>
      </w:r>
      <w:r w:rsidR="003819ED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영문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소문자로 작성한다.</w:t>
      </w:r>
    </w:p>
    <w:tbl>
      <w:tblPr>
        <w:tblStyle w:val="11"/>
        <w:tblW w:w="9355" w:type="dxa"/>
        <w:tblInd w:w="534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232A40" w:rsidRPr="00232A40" w14:paraId="71D68E58" w14:textId="77777777" w:rsidTr="00147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20306558" w14:textId="77777777" w:rsidR="007F3427" w:rsidRPr="00BE1E99" w:rsidRDefault="007F3427" w:rsidP="005033E8">
            <w:pPr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잘못된 예</w:t>
            </w:r>
          </w:p>
        </w:tc>
        <w:tc>
          <w:tcPr>
            <w:tcW w:w="4678" w:type="dxa"/>
          </w:tcPr>
          <w:p w14:paraId="1E3F65E4" w14:textId="77777777" w:rsidR="007F3427" w:rsidRPr="00BE1E99" w:rsidRDefault="007F3427" w:rsidP="005033E8">
            <w:pPr>
              <w:ind w:left="800" w:hanging="80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올바른 예</w:t>
            </w:r>
          </w:p>
        </w:tc>
      </w:tr>
      <w:tr w:rsidR="00232A40" w:rsidRPr="00232A40" w14:paraId="536BA363" w14:textId="77777777" w:rsidTr="00147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1930066E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&lt;SPAN Class=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”</w:t>
            </w:r>
            <w:r w:rsidR="001A488E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msg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”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&gt;간단한 설명&lt;/SPAN&gt;</w:t>
            </w:r>
          </w:p>
        </w:tc>
        <w:tc>
          <w:tcPr>
            <w:tcW w:w="4678" w:type="dxa"/>
          </w:tcPr>
          <w:p w14:paraId="5FB652DF" w14:textId="77777777" w:rsidR="007F3427" w:rsidRPr="00232A40" w:rsidRDefault="007F3427" w:rsidP="001A488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&lt;span class=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”</w:t>
            </w:r>
            <w:r w:rsidR="001A488E">
              <w:rPr>
                <w:rFonts w:asciiTheme="majorHAnsi" w:eastAsiaTheme="majorHAnsi" w:hAnsiTheme="majorHAnsi" w:hint="eastAsia"/>
                <w:color w:val="404040" w:themeColor="text1" w:themeTint="BF"/>
              </w:rPr>
              <w:t>msg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”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&gt;간단한 설명&lt;/span&gt;</w:t>
            </w:r>
          </w:p>
        </w:tc>
      </w:tr>
    </w:tbl>
    <w:p w14:paraId="69E2BB2B" w14:textId="77777777" w:rsidR="00B72A39" w:rsidRPr="00232A40" w:rsidRDefault="00B72A39" w:rsidP="005033E8">
      <w:pPr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39AA16E7" w14:textId="77777777" w:rsidR="00B72A39" w:rsidRPr="00232A40" w:rsidRDefault="003819ED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94" w:name="_Toc525050432"/>
      <w:bookmarkStart w:id="95" w:name="_Toc116561089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따옴표 사용 범위</w:t>
      </w:r>
      <w:bookmarkEnd w:id="94"/>
      <w:bookmarkEnd w:id="95"/>
    </w:p>
    <w:p w14:paraId="33EA2685" w14:textId="77777777" w:rsidR="007F3427" w:rsidRPr="00232A40" w:rsidRDefault="007F3427" w:rsidP="00096774">
      <w:pPr>
        <w:pStyle w:val="aa"/>
        <w:numPr>
          <w:ilvl w:val="0"/>
          <w:numId w:val="11"/>
        </w:numPr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Attribute값은 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큰따옴표(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“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“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)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로 묶어야 하며, 값은 항상 선언되어야 한다.</w:t>
      </w:r>
    </w:p>
    <w:tbl>
      <w:tblPr>
        <w:tblStyle w:val="11"/>
        <w:tblW w:w="9355" w:type="dxa"/>
        <w:tblInd w:w="534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232A40" w:rsidRPr="00232A40" w14:paraId="4968D5AC" w14:textId="77777777" w:rsidTr="009B3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309367FD" w14:textId="77777777" w:rsidR="007F3427" w:rsidRPr="00BE1E99" w:rsidRDefault="007F3427" w:rsidP="005033E8">
            <w:pPr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잘못된 예</w:t>
            </w:r>
          </w:p>
        </w:tc>
        <w:tc>
          <w:tcPr>
            <w:tcW w:w="4678" w:type="dxa"/>
          </w:tcPr>
          <w:p w14:paraId="328F3558" w14:textId="77777777" w:rsidR="007F3427" w:rsidRPr="00BE1E99" w:rsidRDefault="007F3427" w:rsidP="00503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올바른 예</w:t>
            </w:r>
          </w:p>
        </w:tc>
      </w:tr>
      <w:tr w:rsidR="00232A40" w:rsidRPr="00232A40" w14:paraId="48902862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50C25CC4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&lt;img src=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’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text.gif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’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 xml:space="preserve"> width=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’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100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’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 xml:space="preserve"> </w:t>
            </w:r>
          </w:p>
          <w:p w14:paraId="06511DC9" w14:textId="134B56B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alt=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’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테스트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’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 xml:space="preserve"> &gt;</w:t>
            </w:r>
          </w:p>
        </w:tc>
        <w:tc>
          <w:tcPr>
            <w:tcW w:w="4678" w:type="dxa"/>
          </w:tcPr>
          <w:p w14:paraId="4052AF40" w14:textId="5CCF2F02" w:rsidR="007F3427" w:rsidRPr="00232A40" w:rsidRDefault="007F3427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&lt;img src=”text.gif” width=”100” alt=”테스트”&gt;</w:t>
            </w:r>
          </w:p>
        </w:tc>
      </w:tr>
    </w:tbl>
    <w:p w14:paraId="57C0D796" w14:textId="77777777" w:rsidR="007F3427" w:rsidRPr="00232A40" w:rsidRDefault="007F3427" w:rsidP="005033E8">
      <w:pPr>
        <w:spacing w:after="0"/>
        <w:ind w:leftChars="100" w:left="20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5F487608" w14:textId="77777777" w:rsidR="00DF136B" w:rsidRPr="00232A40" w:rsidRDefault="00DF136B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96" w:name="_Toc525050433"/>
      <w:bookmarkStart w:id="97" w:name="_Toc116561090"/>
      <w:bookmarkStart w:id="98" w:name="_Toc497385309"/>
      <w:bookmarkStart w:id="99" w:name="_Toc497830419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들여쓰기</w:t>
      </w:r>
      <w:bookmarkEnd w:id="96"/>
      <w:bookmarkEnd w:id="97"/>
    </w:p>
    <w:p w14:paraId="4E2FC9B8" w14:textId="77777777" w:rsidR="00AF466D" w:rsidRDefault="00AF466D" w:rsidP="00096774">
      <w:pPr>
        <w:pStyle w:val="a5"/>
        <w:numPr>
          <w:ilvl w:val="0"/>
          <w:numId w:val="11"/>
        </w:numPr>
        <w:spacing w:after="240"/>
        <w:jc w:val="left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 xml:space="preserve">들여쓰기 </w:t>
      </w:r>
      <w:r w:rsidRPr="00AF466D">
        <w:rPr>
          <w:color w:val="404040" w:themeColor="text1" w:themeTint="BF"/>
        </w:rPr>
        <w:t>1탭 들여 쓰고, 1탭의 크기는 공백 4칸으로 설정</w:t>
      </w:r>
      <w:r>
        <w:rPr>
          <w:rFonts w:hint="eastAsia"/>
          <w:color w:val="404040" w:themeColor="text1" w:themeTint="BF"/>
        </w:rPr>
        <w:t>한</w:t>
      </w:r>
      <w:r w:rsidRPr="00AF466D">
        <w:rPr>
          <w:color w:val="404040" w:themeColor="text1" w:themeTint="BF"/>
        </w:rPr>
        <w:t xml:space="preserve">다. </w:t>
      </w:r>
      <w:r>
        <w:rPr>
          <w:rFonts w:hint="eastAsia"/>
          <w:color w:val="404040" w:themeColor="text1" w:themeTint="BF"/>
        </w:rPr>
        <w:t>문</w:t>
      </w:r>
      <w:r w:rsidRPr="00AF466D">
        <w:rPr>
          <w:color w:val="404040" w:themeColor="text1" w:themeTint="BF"/>
        </w:rPr>
        <w:t>서 내에서 반드시 탭을 이용하여 들여쓰기를 하며, 탭을 대</w:t>
      </w:r>
      <w:r>
        <w:rPr>
          <w:rFonts w:hint="eastAsia"/>
          <w:color w:val="404040" w:themeColor="text1" w:themeTint="BF"/>
        </w:rPr>
        <w:t>신</w:t>
      </w:r>
      <w:r w:rsidRPr="00AF466D">
        <w:rPr>
          <w:color w:val="404040" w:themeColor="text1" w:themeTint="BF"/>
        </w:rPr>
        <w:t xml:space="preserve">하여 공백으로 </w:t>
      </w:r>
      <w:r w:rsidR="00A8071D" w:rsidRPr="00AF466D">
        <w:rPr>
          <w:rFonts w:hint="eastAsia"/>
          <w:color w:val="404040" w:themeColor="text1" w:themeTint="BF"/>
        </w:rPr>
        <w:t>들</w:t>
      </w:r>
      <w:r w:rsidR="00A8071D" w:rsidRPr="00AF466D">
        <w:rPr>
          <w:color w:val="404040" w:themeColor="text1" w:themeTint="BF"/>
        </w:rPr>
        <w:t>여</w:t>
      </w:r>
      <w:r w:rsidR="00A8071D" w:rsidRPr="00AF466D">
        <w:rPr>
          <w:rFonts w:hint="eastAsia"/>
          <w:color w:val="404040" w:themeColor="text1" w:themeTint="BF"/>
        </w:rPr>
        <w:t xml:space="preserve"> </w:t>
      </w:r>
      <w:r w:rsidRPr="00AF466D">
        <w:rPr>
          <w:color w:val="404040" w:themeColor="text1" w:themeTint="BF"/>
        </w:rPr>
        <w:t xml:space="preserve">쓰지 않는다. </w:t>
      </w:r>
    </w:p>
    <w:p w14:paraId="2E0C5F0F" w14:textId="77777777" w:rsidR="00B72A39" w:rsidRPr="00232A40" w:rsidRDefault="007F3427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00" w:name="_Toc525050434"/>
      <w:bookmarkStart w:id="101" w:name="_Toc116561091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Entity 코드 사용</w:t>
      </w:r>
      <w:bookmarkEnd w:id="98"/>
      <w:bookmarkEnd w:id="99"/>
      <w:bookmarkEnd w:id="100"/>
      <w:bookmarkEnd w:id="101"/>
    </w:p>
    <w:p w14:paraId="66B3ED78" w14:textId="77777777" w:rsidR="007F3427" w:rsidRPr="00232A40" w:rsidRDefault="007F3427" w:rsidP="00096774">
      <w:pPr>
        <w:pStyle w:val="a5"/>
        <w:numPr>
          <w:ilvl w:val="0"/>
          <w:numId w:val="13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특수기호는 entity name을 사용하여 entity 코드로 변환한다.</w:t>
      </w:r>
    </w:p>
    <w:p w14:paraId="7D7D1832" w14:textId="77777777" w:rsidR="007F3427" w:rsidRPr="00232A40" w:rsidRDefault="007F3427" w:rsidP="00096774">
      <w:pPr>
        <w:pStyle w:val="a5"/>
        <w:numPr>
          <w:ilvl w:val="0"/>
          <w:numId w:val="13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&lt;, &gt;,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“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, </w:t>
      </w:r>
      <w:r w:rsidRPr="00232A40">
        <w:rPr>
          <w:rFonts w:asciiTheme="majorHAnsi" w:eastAsiaTheme="majorHAnsi" w:hAnsiTheme="majorHAnsi"/>
          <w:color w:val="404040" w:themeColor="text1" w:themeTint="BF"/>
        </w:rPr>
        <w:t>‘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, &amp;등의 특수기호를 entity 코드로 변환하지 않으면, 브라우저가 이를 시작/종료 element나 attribute로 잘못 해석할 수 있다.</w:t>
      </w:r>
    </w:p>
    <w:p w14:paraId="27341B6C" w14:textId="77777777" w:rsidR="007F3427" w:rsidRPr="00232A40" w:rsidRDefault="007F3427" w:rsidP="00096774">
      <w:pPr>
        <w:pStyle w:val="a5"/>
        <w:numPr>
          <w:ilvl w:val="0"/>
          <w:numId w:val="13"/>
        </w:numPr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Entity코드는 ISO-8859-1을 기준으로 하며, 다음 경로에서 확인할 수 있다.</w:t>
      </w:r>
      <w:r w:rsidRPr="00232A40">
        <w:rPr>
          <w:rFonts w:asciiTheme="majorHAnsi" w:eastAsiaTheme="majorHAnsi" w:hAnsiTheme="majorHAnsi"/>
          <w:color w:val="404040" w:themeColor="text1" w:themeTint="BF"/>
        </w:rPr>
        <w:br/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( </w:t>
      </w:r>
      <w:hyperlink r:id="rId13" w:tgtFrame="_blank" w:history="1">
        <w:r w:rsidRPr="00232A40">
          <w:rPr>
            <w:rStyle w:val="a8"/>
            <w:rFonts w:asciiTheme="majorHAnsi" w:eastAsiaTheme="majorHAnsi" w:hAnsiTheme="majorHAnsi"/>
            <w:color w:val="404040" w:themeColor="text1" w:themeTint="BF"/>
            <w:sz w:val="21"/>
            <w:szCs w:val="21"/>
            <w:shd w:val="clear" w:color="auto" w:fill="FFFFFF"/>
          </w:rPr>
          <w:t>http://en.wikipedia.org/wiki/List_of_XML_and_HTML_character_entity_references</w:t>
        </w:r>
      </w:hyperlink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)</w:t>
      </w:r>
    </w:p>
    <w:tbl>
      <w:tblPr>
        <w:tblStyle w:val="11"/>
        <w:tblW w:w="9355" w:type="dxa"/>
        <w:tblInd w:w="534" w:type="dxa"/>
        <w:tblLook w:val="04A0" w:firstRow="1" w:lastRow="0" w:firstColumn="1" w:lastColumn="0" w:noHBand="0" w:noVBand="1"/>
      </w:tblPr>
      <w:tblGrid>
        <w:gridCol w:w="3363"/>
        <w:gridCol w:w="5992"/>
      </w:tblGrid>
      <w:tr w:rsidR="00232A40" w:rsidRPr="00232A40" w14:paraId="59AEA6DB" w14:textId="77777777" w:rsidTr="009B3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14:paraId="33716B03" w14:textId="77777777" w:rsidR="007F3427" w:rsidRPr="00BE1E99" w:rsidRDefault="007F3427" w:rsidP="005033E8">
            <w:pPr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잘못된 예</w:t>
            </w:r>
          </w:p>
        </w:tc>
        <w:tc>
          <w:tcPr>
            <w:tcW w:w="5992" w:type="dxa"/>
          </w:tcPr>
          <w:p w14:paraId="6E7706AF" w14:textId="77777777" w:rsidR="007F3427" w:rsidRPr="00BE1E99" w:rsidRDefault="007F3427" w:rsidP="00503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올바른 예</w:t>
            </w:r>
          </w:p>
        </w:tc>
      </w:tr>
      <w:tr w:rsidR="00232A40" w:rsidRPr="00232A40" w14:paraId="36D6C177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14:paraId="69981B12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&lt;span&gt;Bread &amp; Butter&lt;/span&gt;</w:t>
            </w:r>
          </w:p>
        </w:tc>
        <w:tc>
          <w:tcPr>
            <w:tcW w:w="5992" w:type="dxa"/>
          </w:tcPr>
          <w:p w14:paraId="64A06412" w14:textId="77777777" w:rsidR="007F3427" w:rsidRPr="00232A40" w:rsidRDefault="007F3427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&lt;span&gt;Bread &amp;amp; Butter&lt;/span&gt;</w:t>
            </w:r>
          </w:p>
        </w:tc>
      </w:tr>
    </w:tbl>
    <w:p w14:paraId="0D142F6F" w14:textId="77777777" w:rsidR="001F625E" w:rsidRDefault="001F625E" w:rsidP="001F625E">
      <w:pPr>
        <w:pStyle w:val="a5"/>
      </w:pPr>
      <w:bookmarkStart w:id="102" w:name="_Toc497385310"/>
      <w:bookmarkStart w:id="103" w:name="_Toc497830420"/>
    </w:p>
    <w:p w14:paraId="2B912ECC" w14:textId="77777777" w:rsidR="00D25DD3" w:rsidRDefault="00D25DD3" w:rsidP="001F625E">
      <w:pPr>
        <w:pStyle w:val="a5"/>
      </w:pPr>
    </w:p>
    <w:p w14:paraId="654BD232" w14:textId="77777777" w:rsidR="007F3427" w:rsidRPr="00232A40" w:rsidRDefault="007F3427" w:rsidP="00096774">
      <w:pPr>
        <w:pStyle w:val="2"/>
        <w:numPr>
          <w:ilvl w:val="1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104" w:name="_Toc525050435"/>
      <w:bookmarkStart w:id="105" w:name="_Toc116561092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DTD</w:t>
      </w:r>
      <w:bookmarkEnd w:id="102"/>
      <w:bookmarkEnd w:id="103"/>
      <w:bookmarkEnd w:id="104"/>
      <w:bookmarkEnd w:id="105"/>
    </w:p>
    <w:p w14:paraId="4FA5F6D6" w14:textId="77777777" w:rsidR="007F3427" w:rsidRDefault="007F3427" w:rsidP="005033E8">
      <w:pPr>
        <w:pStyle w:val="aa"/>
        <w:numPr>
          <w:ilvl w:val="0"/>
          <w:numId w:val="3"/>
        </w:numPr>
        <w:spacing w:after="0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웹 페이지의 문서 종류를 알려주는 선언문으로, </w:t>
      </w:r>
      <w:r w:rsidR="00AC55A1">
        <w:rPr>
          <w:rFonts w:asciiTheme="majorHAnsi" w:eastAsiaTheme="majorHAnsi" w:hAnsiTheme="majorHAnsi" w:hint="eastAsia"/>
          <w:color w:val="404040" w:themeColor="text1" w:themeTint="BF"/>
        </w:rPr>
        <w:t xml:space="preserve">HTML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문서의 </w:t>
      </w:r>
      <w:r w:rsidR="00BF0F50" w:rsidRPr="00232A40">
        <w:rPr>
          <w:rFonts w:asciiTheme="majorHAnsi" w:eastAsiaTheme="majorHAnsi" w:hAnsiTheme="majorHAnsi" w:hint="eastAsia"/>
          <w:color w:val="404040" w:themeColor="text1" w:themeTint="BF"/>
        </w:rPr>
        <w:t>최 상단에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선언한다.</w:t>
      </w:r>
    </w:p>
    <w:p w14:paraId="7948B75B" w14:textId="77777777" w:rsidR="007F3427" w:rsidRPr="00AC55A1" w:rsidRDefault="00AC55A1" w:rsidP="008F4DFC">
      <w:pPr>
        <w:pStyle w:val="aa"/>
        <w:numPr>
          <w:ilvl w:val="0"/>
          <w:numId w:val="3"/>
        </w:numPr>
        <w:ind w:leftChars="0"/>
        <w:jc w:val="left"/>
        <w:rPr>
          <w:rFonts w:asciiTheme="majorHAnsi" w:eastAsiaTheme="majorHAnsi" w:hAnsiTheme="majorHAnsi"/>
          <w:color w:val="FF0000"/>
        </w:rPr>
      </w:pPr>
      <w:r>
        <w:rPr>
          <w:rFonts w:hint="eastAsia"/>
          <w:b/>
          <w:color w:val="FF0000"/>
        </w:rPr>
        <w:t xml:space="preserve">DTD는 </w:t>
      </w:r>
      <w:r w:rsidRPr="00AC55A1">
        <w:rPr>
          <w:rFonts w:hint="eastAsia"/>
          <w:b/>
          <w:color w:val="FF0000"/>
        </w:rPr>
        <w:t>프로젝트 환경마다 달라질 수 있다</w:t>
      </w:r>
      <w:r>
        <w:rPr>
          <w:rFonts w:hint="eastAsia"/>
          <w:b/>
          <w:color w:val="FF0000"/>
        </w:rPr>
        <w:t>.</w:t>
      </w:r>
    </w:p>
    <w:p w14:paraId="4475AD14" w14:textId="77777777" w:rsidR="00A90E2D" w:rsidRPr="00232A40" w:rsidRDefault="00A90E2D" w:rsidP="00096774">
      <w:pPr>
        <w:pStyle w:val="aa"/>
        <w:keepNext/>
        <w:numPr>
          <w:ilvl w:val="0"/>
          <w:numId w:val="14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106" w:name="_Toc525050436"/>
      <w:bookmarkStart w:id="107" w:name="_Toc525052852"/>
      <w:bookmarkStart w:id="108" w:name="_Toc528333156"/>
      <w:bookmarkStart w:id="109" w:name="_Toc528333227"/>
      <w:bookmarkStart w:id="110" w:name="_Toc20841782"/>
      <w:bookmarkStart w:id="111" w:name="_Toc115968502"/>
      <w:bookmarkStart w:id="112" w:name="_Toc115969692"/>
      <w:bookmarkStart w:id="113" w:name="_Toc115969770"/>
      <w:bookmarkStart w:id="114" w:name="_Toc116046098"/>
      <w:bookmarkStart w:id="115" w:name="_Toc116046182"/>
      <w:bookmarkStart w:id="116" w:name="_Toc116552395"/>
      <w:bookmarkStart w:id="117" w:name="_Toc116552472"/>
      <w:bookmarkStart w:id="118" w:name="_Toc116561093"/>
      <w:bookmarkStart w:id="119" w:name="_Toc497830421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120C4E94" w14:textId="77777777" w:rsidR="00A90E2D" w:rsidRPr="00232A40" w:rsidRDefault="00A90E2D" w:rsidP="00096774">
      <w:pPr>
        <w:pStyle w:val="aa"/>
        <w:keepNext/>
        <w:numPr>
          <w:ilvl w:val="0"/>
          <w:numId w:val="14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120" w:name="_Toc525050437"/>
      <w:bookmarkStart w:id="121" w:name="_Toc525052853"/>
      <w:bookmarkStart w:id="122" w:name="_Toc528333157"/>
      <w:bookmarkStart w:id="123" w:name="_Toc528333228"/>
      <w:bookmarkStart w:id="124" w:name="_Toc20841783"/>
      <w:bookmarkStart w:id="125" w:name="_Toc115968503"/>
      <w:bookmarkStart w:id="126" w:name="_Toc115969693"/>
      <w:bookmarkStart w:id="127" w:name="_Toc115969771"/>
      <w:bookmarkStart w:id="128" w:name="_Toc116046099"/>
      <w:bookmarkStart w:id="129" w:name="_Toc116046183"/>
      <w:bookmarkStart w:id="130" w:name="_Toc116552396"/>
      <w:bookmarkStart w:id="131" w:name="_Toc116552473"/>
      <w:bookmarkStart w:id="132" w:name="_Toc116561094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</w:p>
    <w:p w14:paraId="42AFC42D" w14:textId="77777777" w:rsidR="00A90E2D" w:rsidRPr="00232A40" w:rsidRDefault="00A90E2D" w:rsidP="00096774">
      <w:pPr>
        <w:pStyle w:val="aa"/>
        <w:keepNext/>
        <w:numPr>
          <w:ilvl w:val="0"/>
          <w:numId w:val="14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133" w:name="_Toc525050438"/>
      <w:bookmarkStart w:id="134" w:name="_Toc525052854"/>
      <w:bookmarkStart w:id="135" w:name="_Toc528333158"/>
      <w:bookmarkStart w:id="136" w:name="_Toc528333229"/>
      <w:bookmarkStart w:id="137" w:name="_Toc20841784"/>
      <w:bookmarkStart w:id="138" w:name="_Toc115968504"/>
      <w:bookmarkStart w:id="139" w:name="_Toc115969694"/>
      <w:bookmarkStart w:id="140" w:name="_Toc115969772"/>
      <w:bookmarkStart w:id="141" w:name="_Toc116046100"/>
      <w:bookmarkStart w:id="142" w:name="_Toc116046184"/>
      <w:bookmarkStart w:id="143" w:name="_Toc116552397"/>
      <w:bookmarkStart w:id="144" w:name="_Toc116552474"/>
      <w:bookmarkStart w:id="145" w:name="_Toc116561095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271CA723" w14:textId="77777777" w:rsidR="00A90E2D" w:rsidRPr="00232A40" w:rsidRDefault="00A90E2D" w:rsidP="00096774">
      <w:pPr>
        <w:pStyle w:val="aa"/>
        <w:keepNext/>
        <w:numPr>
          <w:ilvl w:val="1"/>
          <w:numId w:val="14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146" w:name="_Toc525050439"/>
      <w:bookmarkStart w:id="147" w:name="_Toc525052855"/>
      <w:bookmarkStart w:id="148" w:name="_Toc528333159"/>
      <w:bookmarkStart w:id="149" w:name="_Toc528333230"/>
      <w:bookmarkStart w:id="150" w:name="_Toc20841785"/>
      <w:bookmarkStart w:id="151" w:name="_Toc115968505"/>
      <w:bookmarkStart w:id="152" w:name="_Toc115969695"/>
      <w:bookmarkStart w:id="153" w:name="_Toc115969773"/>
      <w:bookmarkStart w:id="154" w:name="_Toc116046101"/>
      <w:bookmarkStart w:id="155" w:name="_Toc116046185"/>
      <w:bookmarkStart w:id="156" w:name="_Toc116552398"/>
      <w:bookmarkStart w:id="157" w:name="_Toc116552475"/>
      <w:bookmarkStart w:id="158" w:name="_Toc116561096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</w:p>
    <w:p w14:paraId="75FBE423" w14:textId="77777777" w:rsidR="00A90E2D" w:rsidRPr="00232A40" w:rsidRDefault="00A90E2D" w:rsidP="00096774">
      <w:pPr>
        <w:pStyle w:val="aa"/>
        <w:keepNext/>
        <w:numPr>
          <w:ilvl w:val="1"/>
          <w:numId w:val="14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159" w:name="_Toc525050440"/>
      <w:bookmarkStart w:id="160" w:name="_Toc525052856"/>
      <w:bookmarkStart w:id="161" w:name="_Toc528333160"/>
      <w:bookmarkStart w:id="162" w:name="_Toc528333231"/>
      <w:bookmarkStart w:id="163" w:name="_Toc20841786"/>
      <w:bookmarkStart w:id="164" w:name="_Toc115968506"/>
      <w:bookmarkStart w:id="165" w:name="_Toc115969696"/>
      <w:bookmarkStart w:id="166" w:name="_Toc115969774"/>
      <w:bookmarkStart w:id="167" w:name="_Toc116046102"/>
      <w:bookmarkStart w:id="168" w:name="_Toc116046186"/>
      <w:bookmarkStart w:id="169" w:name="_Toc116552399"/>
      <w:bookmarkStart w:id="170" w:name="_Toc116552476"/>
      <w:bookmarkStart w:id="171" w:name="_Toc116561097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</w:p>
    <w:p w14:paraId="507C2A13" w14:textId="77777777" w:rsidR="00B72A39" w:rsidRPr="00232A40" w:rsidRDefault="00073486" w:rsidP="00096774">
      <w:pPr>
        <w:pStyle w:val="3"/>
        <w:numPr>
          <w:ilvl w:val="2"/>
          <w:numId w:val="14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72" w:name="_Toc525050441"/>
      <w:bookmarkStart w:id="173" w:name="_Toc116561098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PC</w:t>
      </w:r>
      <w:r w:rsidR="00196AD6"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 xml:space="preserve"> DTD 기본형식</w:t>
      </w:r>
      <w:bookmarkEnd w:id="172"/>
      <w:bookmarkEnd w:id="173"/>
    </w:p>
    <w:bookmarkEnd w:id="119"/>
    <w:p w14:paraId="565C1A92" w14:textId="32E51889" w:rsidR="00EA7087" w:rsidRDefault="00044DC6" w:rsidP="008A21AF">
      <w:pPr>
        <w:pStyle w:val="a5"/>
        <w:numPr>
          <w:ilvl w:val="0"/>
          <w:numId w:val="34"/>
        </w:numPr>
        <w:rPr>
          <w:color w:val="404040" w:themeColor="text1" w:themeTint="BF"/>
        </w:rPr>
      </w:pPr>
      <w:r w:rsidRPr="0050440A">
        <w:rPr>
          <w:rFonts w:hint="eastAsia"/>
          <w:color w:val="404040" w:themeColor="text1" w:themeTint="BF"/>
        </w:rPr>
        <w:t xml:space="preserve">HTML5 DTD를 기본으로 </w:t>
      </w:r>
      <w:r w:rsidR="00043F0E" w:rsidRPr="0050440A">
        <w:rPr>
          <w:rFonts w:hint="eastAsia"/>
          <w:color w:val="404040" w:themeColor="text1" w:themeTint="BF"/>
        </w:rPr>
        <w:t xml:space="preserve">사용한다. </w:t>
      </w:r>
    </w:p>
    <w:p w14:paraId="3356120F" w14:textId="595CB4C3" w:rsidR="007F3427" w:rsidRPr="0050440A" w:rsidRDefault="00EA7087" w:rsidP="00096774">
      <w:pPr>
        <w:pStyle w:val="a5"/>
        <w:numPr>
          <w:ilvl w:val="0"/>
          <w:numId w:val="34"/>
        </w:numPr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H</w:t>
      </w:r>
      <w:r>
        <w:rPr>
          <w:color w:val="404040" w:themeColor="text1" w:themeTint="BF"/>
        </w:rPr>
        <w:t>TML</w:t>
      </w:r>
      <w:r w:rsidR="008A21AF">
        <w:rPr>
          <w:color w:val="404040" w:themeColor="text1" w:themeTint="BF"/>
        </w:rPr>
        <w:t>5</w:t>
      </w:r>
      <w:r w:rsidR="008A21AF">
        <w:rPr>
          <w:rFonts w:hint="eastAsia"/>
          <w:color w:val="404040" w:themeColor="text1" w:themeTint="BF"/>
        </w:rPr>
        <w:t>를 지원하지</w:t>
      </w:r>
      <w:r w:rsidR="008A21AF">
        <w:rPr>
          <w:color w:val="404040" w:themeColor="text1" w:themeTint="BF"/>
        </w:rPr>
        <w:t xml:space="preserve"> </w:t>
      </w:r>
      <w:r w:rsidR="008A21AF">
        <w:rPr>
          <w:rFonts w:hint="eastAsia"/>
          <w:color w:val="404040" w:themeColor="text1" w:themeTint="BF"/>
        </w:rPr>
        <w:t xml:space="preserve">않는 </w:t>
      </w:r>
      <w:r w:rsidR="008A21AF">
        <w:rPr>
          <w:color w:val="404040" w:themeColor="text1" w:themeTint="BF"/>
        </w:rPr>
        <w:t>DTD(</w:t>
      </w:r>
      <w:r w:rsidR="007F3427" w:rsidRPr="0050440A">
        <w:rPr>
          <w:rFonts w:hint="eastAsia"/>
          <w:color w:val="404040" w:themeColor="text1" w:themeTint="BF"/>
        </w:rPr>
        <w:t>XHTML 1.0 Transitional DTD</w:t>
      </w:r>
      <w:r w:rsidR="0070537F">
        <w:rPr>
          <w:color w:val="404040" w:themeColor="text1" w:themeTint="BF"/>
        </w:rPr>
        <w:t xml:space="preserve"> </w:t>
      </w:r>
      <w:r w:rsidR="0070537F">
        <w:rPr>
          <w:rFonts w:hint="eastAsia"/>
          <w:color w:val="404040" w:themeColor="text1" w:themeTint="BF"/>
        </w:rPr>
        <w:t>등</w:t>
      </w:r>
      <w:r w:rsidR="008A21AF">
        <w:rPr>
          <w:color w:val="404040" w:themeColor="text1" w:themeTint="BF"/>
        </w:rPr>
        <w:t>)</w:t>
      </w:r>
      <w:r w:rsidR="008A21AF">
        <w:rPr>
          <w:rFonts w:hint="eastAsia"/>
          <w:color w:val="404040" w:themeColor="text1" w:themeTint="BF"/>
        </w:rPr>
        <w:t>를 사용할 경우</w:t>
      </w:r>
      <w:r w:rsidR="008A21AF">
        <w:rPr>
          <w:color w:val="404040" w:themeColor="text1" w:themeTint="BF"/>
        </w:rPr>
        <w:t xml:space="preserve"> HTML5</w:t>
      </w:r>
      <w:r w:rsidR="009910A4">
        <w:rPr>
          <w:rFonts w:hint="eastAsia"/>
          <w:color w:val="404040" w:themeColor="text1" w:themeTint="BF"/>
        </w:rPr>
        <w:t>의</w:t>
      </w:r>
      <w:r w:rsidR="00043F0E" w:rsidRPr="0050440A">
        <w:rPr>
          <w:rFonts w:hint="eastAsia"/>
          <w:color w:val="404040" w:themeColor="text1" w:themeTint="BF"/>
        </w:rPr>
        <w:t xml:space="preserve"> 신규 </w:t>
      </w:r>
      <w:r w:rsidR="004753D7">
        <w:rPr>
          <w:rFonts w:hint="eastAsia"/>
          <w:color w:val="404040" w:themeColor="text1" w:themeTint="BF"/>
        </w:rPr>
        <w:t>태</w:t>
      </w:r>
      <w:r w:rsidR="00043F0E" w:rsidRPr="0050440A">
        <w:rPr>
          <w:rFonts w:hint="eastAsia"/>
          <w:color w:val="404040" w:themeColor="text1" w:themeTint="BF"/>
        </w:rPr>
        <w:t xml:space="preserve">그와 </w:t>
      </w:r>
      <w:r w:rsidR="0050440A" w:rsidRPr="0050440A">
        <w:rPr>
          <w:rFonts w:hint="eastAsia"/>
          <w:color w:val="404040" w:themeColor="text1" w:themeTint="BF"/>
        </w:rPr>
        <w:t xml:space="preserve">animation과 같은 </w:t>
      </w:r>
      <w:r w:rsidR="009910A4">
        <w:rPr>
          <w:color w:val="404040" w:themeColor="text1" w:themeTint="BF"/>
        </w:rPr>
        <w:t>CSS</w:t>
      </w:r>
      <w:r w:rsidR="0050440A" w:rsidRPr="0050440A">
        <w:rPr>
          <w:rFonts w:hint="eastAsia"/>
          <w:color w:val="404040" w:themeColor="text1" w:themeTint="BF"/>
        </w:rPr>
        <w:t xml:space="preserve">3 </w:t>
      </w:r>
      <w:r w:rsidR="00251EF9">
        <w:rPr>
          <w:rFonts w:hint="eastAsia"/>
          <w:color w:val="404040" w:themeColor="text1" w:themeTint="BF"/>
        </w:rPr>
        <w:t>신</w:t>
      </w:r>
      <w:r w:rsidR="0050440A" w:rsidRPr="0050440A">
        <w:rPr>
          <w:rFonts w:hint="eastAsia"/>
          <w:color w:val="404040" w:themeColor="text1" w:themeTint="BF"/>
        </w:rPr>
        <w:t>기술을 사용</w:t>
      </w:r>
      <w:r w:rsidR="00043F0E" w:rsidRPr="0050440A">
        <w:rPr>
          <w:rFonts w:hint="eastAsia"/>
          <w:color w:val="404040" w:themeColor="text1" w:themeTint="BF"/>
        </w:rPr>
        <w:t>할 수 없게</w:t>
      </w:r>
      <w:r w:rsidR="0050440A" w:rsidRPr="0050440A">
        <w:rPr>
          <w:rFonts w:hint="eastAsia"/>
          <w:color w:val="404040" w:themeColor="text1" w:themeTint="BF"/>
        </w:rPr>
        <w:t xml:space="preserve"> </w:t>
      </w:r>
      <w:r w:rsidR="00043F0E" w:rsidRPr="0050440A">
        <w:rPr>
          <w:rFonts w:hint="eastAsia"/>
          <w:color w:val="404040" w:themeColor="text1" w:themeTint="BF"/>
        </w:rPr>
        <w:t>된다.</w:t>
      </w:r>
    </w:p>
    <w:p w14:paraId="2D3F0BEC" w14:textId="2AE201A6" w:rsidR="00196AD6" w:rsidRPr="00AC55A1" w:rsidRDefault="00196AD6" w:rsidP="00044DC6">
      <w:pPr>
        <w:pStyle w:val="a5"/>
        <w:spacing w:after="240"/>
        <w:ind w:left="800"/>
        <w:jc w:val="left"/>
        <w:rPr>
          <w:b/>
          <w:color w:val="FF0000"/>
        </w:rPr>
      </w:pPr>
    </w:p>
    <w:tbl>
      <w:tblPr>
        <w:tblStyle w:val="a9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14:paraId="57F7D2AD" w14:textId="77777777" w:rsidTr="00044DC6">
        <w:trPr>
          <w:trHeight w:val="1311"/>
        </w:trPr>
        <w:tc>
          <w:tcPr>
            <w:tcW w:w="9355" w:type="dxa"/>
          </w:tcPr>
          <w:p w14:paraId="0721B5B9" w14:textId="77777777" w:rsidR="007F3427" w:rsidRPr="00232A40" w:rsidRDefault="00F70441" w:rsidP="005033E8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>Example.</w:t>
            </w:r>
          </w:p>
          <w:p w14:paraId="36609022" w14:textId="77777777" w:rsidR="007F3427" w:rsidRPr="00232A40" w:rsidRDefault="00044DC6" w:rsidP="00044DC6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&lt;!DOCTYPE html</w:t>
            </w:r>
            <w:r w:rsidRPr="00232A40">
              <w:rPr>
                <w:rFonts w:hint="eastAsia"/>
                <w:color w:val="404040" w:themeColor="text1" w:themeTint="BF"/>
              </w:rPr>
              <w:t>&gt;</w:t>
            </w:r>
          </w:p>
          <w:p w14:paraId="75CF4315" w14:textId="77777777" w:rsidR="00044DC6" w:rsidRPr="00232A40" w:rsidRDefault="00044DC6" w:rsidP="00044DC6">
            <w:pPr>
              <w:pStyle w:val="a5"/>
              <w:jc w:val="left"/>
              <w:rPr>
                <w:color w:val="404040" w:themeColor="text1" w:themeTint="BF"/>
              </w:rPr>
            </w:pPr>
          </w:p>
          <w:p w14:paraId="3CB648E9" w14:textId="77777777" w:rsidR="00044DC6" w:rsidRPr="00232A40" w:rsidRDefault="00044DC6" w:rsidP="00044DC6">
            <w:pPr>
              <w:pStyle w:val="a5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</w:rPr>
            </w:pPr>
          </w:p>
        </w:tc>
      </w:tr>
    </w:tbl>
    <w:p w14:paraId="0C178E9E" w14:textId="77777777" w:rsidR="00941E9A" w:rsidRPr="00232A40" w:rsidRDefault="00941E9A" w:rsidP="005033E8">
      <w:pPr>
        <w:pStyle w:val="a5"/>
        <w:jc w:val="left"/>
        <w:rPr>
          <w:color w:val="404040" w:themeColor="text1" w:themeTint="BF"/>
        </w:rPr>
      </w:pPr>
    </w:p>
    <w:p w14:paraId="69049DB5" w14:textId="77777777" w:rsidR="007F3427" w:rsidRPr="00232A40" w:rsidRDefault="00073486" w:rsidP="00096774">
      <w:pPr>
        <w:pStyle w:val="3"/>
        <w:numPr>
          <w:ilvl w:val="2"/>
          <w:numId w:val="14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74" w:name="_Toc525050442"/>
      <w:bookmarkStart w:id="175" w:name="_Toc116561099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Mobile App/Web</w:t>
      </w:r>
      <w:r w:rsidR="0050440A">
        <w:rPr>
          <w:rFonts w:eastAsiaTheme="majorHAnsi" w:hint="eastAsia"/>
          <w:b/>
          <w:color w:val="404040" w:themeColor="text1" w:themeTint="BF"/>
          <w:sz w:val="26"/>
          <w:szCs w:val="26"/>
        </w:rPr>
        <w:t xml:space="preserve"> DTD 기본형식</w:t>
      </w:r>
      <w:bookmarkEnd w:id="174"/>
      <w:bookmarkEnd w:id="175"/>
    </w:p>
    <w:p w14:paraId="21530F1C" w14:textId="77777777" w:rsidR="00485B8D" w:rsidRPr="0050440A" w:rsidRDefault="0050440A" w:rsidP="00096774">
      <w:pPr>
        <w:pStyle w:val="a5"/>
        <w:numPr>
          <w:ilvl w:val="0"/>
          <w:numId w:val="30"/>
        </w:numPr>
        <w:jc w:val="left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HTML5 DTD를 기본으로 사용한다.</w:t>
      </w:r>
    </w:p>
    <w:p w14:paraId="3C0395D3" w14:textId="77777777" w:rsidR="007F3427" w:rsidRPr="00232A40" w:rsidRDefault="007F3427" w:rsidP="005033E8">
      <w:pPr>
        <w:spacing w:after="0"/>
        <w:ind w:leftChars="400" w:left="800"/>
        <w:jc w:val="left"/>
        <w:rPr>
          <w:rFonts w:asciiTheme="majorHAnsi" w:eastAsiaTheme="majorHAnsi" w:hAnsiTheme="majorHAnsi"/>
          <w:color w:val="404040" w:themeColor="text1" w:themeTint="BF"/>
        </w:rPr>
      </w:pPr>
    </w:p>
    <w:tbl>
      <w:tblPr>
        <w:tblStyle w:val="a9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14:paraId="4C2908DB" w14:textId="77777777" w:rsidTr="00485B8D">
        <w:trPr>
          <w:trHeight w:val="1380"/>
        </w:trPr>
        <w:tc>
          <w:tcPr>
            <w:tcW w:w="9355" w:type="dxa"/>
          </w:tcPr>
          <w:p w14:paraId="443B37C7" w14:textId="77777777" w:rsidR="00196AD6" w:rsidRPr="00232A40" w:rsidRDefault="007F3427" w:rsidP="005033E8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>Example.</w:t>
            </w:r>
          </w:p>
          <w:p w14:paraId="6C262027" w14:textId="77777777" w:rsidR="007F3427" w:rsidRPr="00232A40" w:rsidRDefault="007F3427" w:rsidP="00044DC6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&lt;!DOCTYPE html</w:t>
            </w:r>
            <w:r w:rsidRPr="00232A40">
              <w:rPr>
                <w:rFonts w:hint="eastAsia"/>
                <w:color w:val="404040" w:themeColor="text1" w:themeTint="BF"/>
              </w:rPr>
              <w:t>&gt;</w:t>
            </w:r>
          </w:p>
          <w:p w14:paraId="3254BC2F" w14:textId="77777777" w:rsidR="00044DC6" w:rsidRPr="00232A40" w:rsidRDefault="00044DC6" w:rsidP="00044DC6">
            <w:pPr>
              <w:pStyle w:val="a5"/>
              <w:jc w:val="left"/>
              <w:rPr>
                <w:color w:val="404040" w:themeColor="text1" w:themeTint="BF"/>
              </w:rPr>
            </w:pPr>
          </w:p>
          <w:p w14:paraId="651E9592" w14:textId="77777777" w:rsidR="00044DC6" w:rsidRPr="00232A40" w:rsidRDefault="00044DC6" w:rsidP="00044DC6">
            <w:pPr>
              <w:pStyle w:val="a5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</w:rPr>
            </w:pPr>
          </w:p>
        </w:tc>
      </w:tr>
    </w:tbl>
    <w:p w14:paraId="52180DC0" w14:textId="543868F4" w:rsidR="007F3427" w:rsidRDefault="007F3427" w:rsidP="005033E8">
      <w:pPr>
        <w:jc w:val="left"/>
        <w:rPr>
          <w:rFonts w:asciiTheme="majorHAnsi" w:eastAsiaTheme="majorHAnsi" w:hAnsiTheme="majorHAnsi"/>
          <w:color w:val="404040" w:themeColor="text1" w:themeTint="BF"/>
          <w:szCs w:val="20"/>
        </w:rPr>
      </w:pPr>
    </w:p>
    <w:p w14:paraId="05AE089A" w14:textId="77777777" w:rsidR="00351995" w:rsidRPr="00232A40" w:rsidRDefault="00351995" w:rsidP="005033E8">
      <w:pPr>
        <w:jc w:val="left"/>
        <w:rPr>
          <w:rFonts w:asciiTheme="majorHAnsi" w:eastAsiaTheme="majorHAnsi" w:hAnsiTheme="majorHAnsi"/>
          <w:color w:val="404040" w:themeColor="text1" w:themeTint="BF"/>
          <w:szCs w:val="20"/>
        </w:rPr>
      </w:pPr>
    </w:p>
    <w:p w14:paraId="29B85477" w14:textId="77777777" w:rsidR="007F3427" w:rsidRPr="00232A40" w:rsidRDefault="007F3427" w:rsidP="00096774">
      <w:pPr>
        <w:pStyle w:val="2"/>
        <w:numPr>
          <w:ilvl w:val="1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176" w:name="_Toc497385311"/>
      <w:bookmarkStart w:id="177" w:name="_Toc497830423"/>
      <w:bookmarkStart w:id="178" w:name="_Toc525050443"/>
      <w:bookmarkStart w:id="179" w:name="_Toc116561100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HEAD</w:t>
      </w:r>
      <w:bookmarkEnd w:id="176"/>
      <w:bookmarkEnd w:id="177"/>
      <w:bookmarkEnd w:id="178"/>
      <w:bookmarkEnd w:id="179"/>
    </w:p>
    <w:p w14:paraId="3440C3DA" w14:textId="77777777" w:rsidR="007F3427" w:rsidRPr="00232A40" w:rsidRDefault="007F3427" w:rsidP="005033E8">
      <w:p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&lt;meta&gt;, &lt;title&gt;, &lt;link&gt;, &lt;style&gt;, &lt;script&gt;순으로 나열한다.</w:t>
      </w:r>
    </w:p>
    <w:p w14:paraId="269E314A" w14:textId="77777777" w:rsidR="00594077" w:rsidRPr="00232A40" w:rsidRDefault="00594077" w:rsidP="00096774">
      <w:pPr>
        <w:pStyle w:val="aa"/>
        <w:keepNext/>
        <w:numPr>
          <w:ilvl w:val="0"/>
          <w:numId w:val="10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180" w:name="_Toc525050444"/>
      <w:bookmarkStart w:id="181" w:name="_Toc525052860"/>
      <w:bookmarkStart w:id="182" w:name="_Toc528333164"/>
      <w:bookmarkStart w:id="183" w:name="_Toc528333235"/>
      <w:bookmarkStart w:id="184" w:name="_Toc20841790"/>
      <w:bookmarkStart w:id="185" w:name="_Toc115968510"/>
      <w:bookmarkStart w:id="186" w:name="_Toc115969700"/>
      <w:bookmarkStart w:id="187" w:name="_Toc115969778"/>
      <w:bookmarkStart w:id="188" w:name="_Toc116046106"/>
      <w:bookmarkStart w:id="189" w:name="_Toc116046190"/>
      <w:bookmarkStart w:id="190" w:name="_Toc116552403"/>
      <w:bookmarkStart w:id="191" w:name="_Toc116552480"/>
      <w:bookmarkStart w:id="192" w:name="_Toc116561101"/>
      <w:bookmarkStart w:id="193" w:name="_Toc497385312"/>
      <w:bookmarkStart w:id="194" w:name="_Toc497830424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</w:p>
    <w:p w14:paraId="47341341" w14:textId="77777777" w:rsidR="00594077" w:rsidRPr="00232A40" w:rsidRDefault="00594077" w:rsidP="00096774">
      <w:pPr>
        <w:pStyle w:val="aa"/>
        <w:keepNext/>
        <w:numPr>
          <w:ilvl w:val="0"/>
          <w:numId w:val="10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195" w:name="_Toc525050445"/>
      <w:bookmarkStart w:id="196" w:name="_Toc525052861"/>
      <w:bookmarkStart w:id="197" w:name="_Toc528333165"/>
      <w:bookmarkStart w:id="198" w:name="_Toc528333236"/>
      <w:bookmarkStart w:id="199" w:name="_Toc20841791"/>
      <w:bookmarkStart w:id="200" w:name="_Toc115968511"/>
      <w:bookmarkStart w:id="201" w:name="_Toc115969701"/>
      <w:bookmarkStart w:id="202" w:name="_Toc115969779"/>
      <w:bookmarkStart w:id="203" w:name="_Toc116046107"/>
      <w:bookmarkStart w:id="204" w:name="_Toc116046191"/>
      <w:bookmarkStart w:id="205" w:name="_Toc116552404"/>
      <w:bookmarkStart w:id="206" w:name="_Toc116552481"/>
      <w:bookmarkStart w:id="207" w:name="_Toc116561102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</w:p>
    <w:p w14:paraId="42EF2083" w14:textId="77777777" w:rsidR="00594077" w:rsidRPr="00232A40" w:rsidRDefault="00594077" w:rsidP="00096774">
      <w:pPr>
        <w:pStyle w:val="aa"/>
        <w:keepNext/>
        <w:numPr>
          <w:ilvl w:val="0"/>
          <w:numId w:val="10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208" w:name="_Toc525050446"/>
      <w:bookmarkStart w:id="209" w:name="_Toc525052862"/>
      <w:bookmarkStart w:id="210" w:name="_Toc528333166"/>
      <w:bookmarkStart w:id="211" w:name="_Toc528333237"/>
      <w:bookmarkStart w:id="212" w:name="_Toc20841792"/>
      <w:bookmarkStart w:id="213" w:name="_Toc115968512"/>
      <w:bookmarkStart w:id="214" w:name="_Toc115969702"/>
      <w:bookmarkStart w:id="215" w:name="_Toc115969780"/>
      <w:bookmarkStart w:id="216" w:name="_Toc116046108"/>
      <w:bookmarkStart w:id="217" w:name="_Toc116046192"/>
      <w:bookmarkStart w:id="218" w:name="_Toc116552405"/>
      <w:bookmarkStart w:id="219" w:name="_Toc116552482"/>
      <w:bookmarkStart w:id="220" w:name="_Toc116561103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</w:p>
    <w:p w14:paraId="7B40C951" w14:textId="77777777" w:rsidR="00594077" w:rsidRPr="00232A40" w:rsidRDefault="00594077" w:rsidP="00096774">
      <w:pPr>
        <w:pStyle w:val="aa"/>
        <w:keepNext/>
        <w:numPr>
          <w:ilvl w:val="1"/>
          <w:numId w:val="10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221" w:name="_Toc525050447"/>
      <w:bookmarkStart w:id="222" w:name="_Toc525052863"/>
      <w:bookmarkStart w:id="223" w:name="_Toc528333167"/>
      <w:bookmarkStart w:id="224" w:name="_Toc528333238"/>
      <w:bookmarkStart w:id="225" w:name="_Toc20841793"/>
      <w:bookmarkStart w:id="226" w:name="_Toc115968513"/>
      <w:bookmarkStart w:id="227" w:name="_Toc115969703"/>
      <w:bookmarkStart w:id="228" w:name="_Toc115969781"/>
      <w:bookmarkStart w:id="229" w:name="_Toc116046109"/>
      <w:bookmarkStart w:id="230" w:name="_Toc116046193"/>
      <w:bookmarkStart w:id="231" w:name="_Toc116552406"/>
      <w:bookmarkStart w:id="232" w:name="_Toc116552483"/>
      <w:bookmarkStart w:id="233" w:name="_Toc116561104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</w:p>
    <w:p w14:paraId="4B4D7232" w14:textId="77777777" w:rsidR="00594077" w:rsidRPr="00232A40" w:rsidRDefault="00594077" w:rsidP="00096774">
      <w:pPr>
        <w:pStyle w:val="aa"/>
        <w:keepNext/>
        <w:numPr>
          <w:ilvl w:val="1"/>
          <w:numId w:val="10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234" w:name="_Toc525050448"/>
      <w:bookmarkStart w:id="235" w:name="_Toc525052864"/>
      <w:bookmarkStart w:id="236" w:name="_Toc528333168"/>
      <w:bookmarkStart w:id="237" w:name="_Toc528333239"/>
      <w:bookmarkStart w:id="238" w:name="_Toc20841794"/>
      <w:bookmarkStart w:id="239" w:name="_Toc115968514"/>
      <w:bookmarkStart w:id="240" w:name="_Toc115969704"/>
      <w:bookmarkStart w:id="241" w:name="_Toc115969782"/>
      <w:bookmarkStart w:id="242" w:name="_Toc116046110"/>
      <w:bookmarkStart w:id="243" w:name="_Toc116046194"/>
      <w:bookmarkStart w:id="244" w:name="_Toc116552407"/>
      <w:bookmarkStart w:id="245" w:name="_Toc116552484"/>
      <w:bookmarkStart w:id="246" w:name="_Toc116561105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</w:p>
    <w:p w14:paraId="2093CA67" w14:textId="77777777" w:rsidR="00594077" w:rsidRPr="00232A40" w:rsidRDefault="00594077" w:rsidP="00096774">
      <w:pPr>
        <w:pStyle w:val="aa"/>
        <w:keepNext/>
        <w:numPr>
          <w:ilvl w:val="1"/>
          <w:numId w:val="10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247" w:name="_Toc525050449"/>
      <w:bookmarkStart w:id="248" w:name="_Toc525052865"/>
      <w:bookmarkStart w:id="249" w:name="_Toc528333169"/>
      <w:bookmarkStart w:id="250" w:name="_Toc528333240"/>
      <w:bookmarkStart w:id="251" w:name="_Toc20841795"/>
      <w:bookmarkStart w:id="252" w:name="_Toc115968515"/>
      <w:bookmarkStart w:id="253" w:name="_Toc115969705"/>
      <w:bookmarkStart w:id="254" w:name="_Toc115969783"/>
      <w:bookmarkStart w:id="255" w:name="_Toc116046111"/>
      <w:bookmarkStart w:id="256" w:name="_Toc116046195"/>
      <w:bookmarkStart w:id="257" w:name="_Toc116552408"/>
      <w:bookmarkStart w:id="258" w:name="_Toc116552485"/>
      <w:bookmarkStart w:id="259" w:name="_Toc11656110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</w:p>
    <w:p w14:paraId="35A440C7" w14:textId="77777777" w:rsidR="007F3427" w:rsidRPr="00232A40" w:rsidRDefault="007F3427" w:rsidP="00096774">
      <w:pPr>
        <w:pStyle w:val="3"/>
        <w:numPr>
          <w:ilvl w:val="2"/>
          <w:numId w:val="10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260" w:name="_Toc525050450"/>
      <w:bookmarkStart w:id="261" w:name="_Toc116561107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META</w:t>
      </w:r>
      <w:bookmarkEnd w:id="193"/>
      <w:bookmarkEnd w:id="194"/>
      <w:bookmarkEnd w:id="260"/>
      <w:bookmarkEnd w:id="261"/>
    </w:p>
    <w:p w14:paraId="4716BCDF" w14:textId="77777777" w:rsidR="007F3427" w:rsidRPr="00232A40" w:rsidRDefault="007F3427" w:rsidP="00096774">
      <w:pPr>
        <w:pStyle w:val="a5"/>
        <w:numPr>
          <w:ilvl w:val="0"/>
          <w:numId w:val="15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문서의 기본 encoding 및 viewport등을 선언한다.</w:t>
      </w:r>
    </w:p>
    <w:p w14:paraId="2978F341" w14:textId="77777777" w:rsidR="007F3427" w:rsidRPr="00232A40" w:rsidRDefault="007F3427" w:rsidP="00096774">
      <w:pPr>
        <w:pStyle w:val="a5"/>
        <w:numPr>
          <w:ilvl w:val="0"/>
          <w:numId w:val="15"/>
        </w:numPr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Encoding 설정은 DB의 인코딩 방식과도 관련이 있으므로 반드시 담당 개발자와 협의하여 정해야 한다. 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특</w:t>
      </w:r>
      <w:r w:rsidR="00CE3D9E">
        <w:rPr>
          <w:rFonts w:asciiTheme="majorHAnsi" w:eastAsiaTheme="majorHAnsi" w:hAnsiTheme="majorHAnsi" w:hint="eastAsia"/>
          <w:b/>
          <w:color w:val="404040" w:themeColor="text1" w:themeTint="BF"/>
        </w:rPr>
        <w:t>이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사항 없는 경우 utf-8을 선언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한다.</w:t>
      </w:r>
    </w:p>
    <w:p w14:paraId="2503B197" w14:textId="09578C7C" w:rsidR="00C35BF1" w:rsidRPr="00F407B8" w:rsidRDefault="007F3427" w:rsidP="00F407B8">
      <w:pPr>
        <w:pStyle w:val="a5"/>
        <w:numPr>
          <w:ilvl w:val="0"/>
          <w:numId w:val="15"/>
        </w:numPr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DTD에 </w:t>
      </w:r>
      <w:r w:rsidR="00BF0F50" w:rsidRPr="00232A40">
        <w:rPr>
          <w:rFonts w:asciiTheme="majorHAnsi" w:eastAsiaTheme="majorHAnsi" w:hAnsiTheme="majorHAnsi" w:hint="eastAsia"/>
          <w:color w:val="404040" w:themeColor="text1" w:themeTint="BF"/>
        </w:rPr>
        <w:t>알맞은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인코딩 설정을 선언한다.</w:t>
      </w:r>
    </w:p>
    <w:tbl>
      <w:tblPr>
        <w:tblStyle w:val="a9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14:paraId="0339F305" w14:textId="77777777" w:rsidTr="00C35BF1">
        <w:trPr>
          <w:trHeight w:val="1433"/>
        </w:trPr>
        <w:tc>
          <w:tcPr>
            <w:tcW w:w="9355" w:type="dxa"/>
          </w:tcPr>
          <w:p w14:paraId="1388275D" w14:textId="77777777"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7F4B3DA7" w14:textId="710D6ED9" w:rsidR="007F3427" w:rsidRPr="00232A40" w:rsidRDefault="007F3427" w:rsidP="00955D2C">
            <w:pPr>
              <w:spacing w:before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&lt;meta charset=utf-8"&gt;</w:t>
            </w:r>
          </w:p>
        </w:tc>
      </w:tr>
    </w:tbl>
    <w:p w14:paraId="38288749" w14:textId="77777777" w:rsidR="00C35BF1" w:rsidRDefault="00C35BF1" w:rsidP="005033E8">
      <w:pPr>
        <w:pStyle w:val="a5"/>
        <w:ind w:left="800"/>
        <w:jc w:val="left"/>
        <w:rPr>
          <w:rFonts w:asciiTheme="majorHAnsi" w:eastAsiaTheme="majorHAnsi" w:hAnsiTheme="majorHAnsi"/>
          <w:b/>
          <w:color w:val="404040" w:themeColor="text1" w:themeTint="BF"/>
        </w:rPr>
      </w:pPr>
    </w:p>
    <w:p w14:paraId="066D87D0" w14:textId="77777777" w:rsidR="00013321" w:rsidRPr="00232A40" w:rsidRDefault="001512C7" w:rsidP="00096774">
      <w:pPr>
        <w:pStyle w:val="3"/>
        <w:numPr>
          <w:ilvl w:val="2"/>
          <w:numId w:val="10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262" w:name="_Toc525050451"/>
      <w:bookmarkStart w:id="263" w:name="_Toc116561108"/>
      <w:r>
        <w:rPr>
          <w:rFonts w:eastAsiaTheme="majorHAnsi" w:hint="eastAsia"/>
          <w:b/>
          <w:color w:val="404040" w:themeColor="text1" w:themeTint="BF"/>
          <w:sz w:val="26"/>
          <w:szCs w:val="26"/>
        </w:rPr>
        <w:t xml:space="preserve">META </w:t>
      </w:r>
      <w:r w:rsidR="00013321">
        <w:rPr>
          <w:rFonts w:eastAsiaTheme="majorHAnsi" w:hint="eastAsia"/>
          <w:b/>
          <w:color w:val="404040" w:themeColor="text1" w:themeTint="BF"/>
          <w:sz w:val="26"/>
          <w:szCs w:val="26"/>
        </w:rPr>
        <w:t>VIEWPORT</w:t>
      </w:r>
      <w:bookmarkEnd w:id="262"/>
      <w:bookmarkEnd w:id="263"/>
    </w:p>
    <w:p w14:paraId="0EF1309D" w14:textId="77777777" w:rsidR="007F3427" w:rsidRPr="00232A40" w:rsidRDefault="007F3427" w:rsidP="00096774">
      <w:pPr>
        <w:pStyle w:val="a5"/>
        <w:numPr>
          <w:ilvl w:val="0"/>
          <w:numId w:val="16"/>
        </w:numPr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Viewport는 모바일 서비스에서만 선언한다.</w:t>
      </w:r>
    </w:p>
    <w:p w14:paraId="26035608" w14:textId="77777777" w:rsidR="007F3427" w:rsidRPr="00232A40" w:rsidRDefault="007F3427" w:rsidP="00096774">
      <w:pPr>
        <w:pStyle w:val="a5"/>
        <w:numPr>
          <w:ilvl w:val="0"/>
          <w:numId w:val="16"/>
        </w:numPr>
        <w:spacing w:after="240"/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개발과 관련하여 특별한 사항이 없는 경우 device-width와 사용자 확대 불가로 선언한다.</w:t>
      </w:r>
    </w:p>
    <w:tbl>
      <w:tblPr>
        <w:tblStyle w:val="a9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14:paraId="7A8128C3" w14:textId="77777777" w:rsidTr="00C35BF1">
        <w:trPr>
          <w:trHeight w:val="1466"/>
        </w:trPr>
        <w:tc>
          <w:tcPr>
            <w:tcW w:w="9355" w:type="dxa"/>
          </w:tcPr>
          <w:p w14:paraId="57838ED5" w14:textId="77777777"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3FF0490A" w14:textId="1F2F2936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&lt;meta name="viewport" content="width=device-width, initial-scale=1.0, maximum-scale=1.0, minimum-scale=1.0, user-scalable=no"&gt;</w:t>
            </w:r>
          </w:p>
        </w:tc>
      </w:tr>
    </w:tbl>
    <w:p w14:paraId="20BD9A1A" w14:textId="77777777" w:rsidR="007F3427" w:rsidRPr="00232A40" w:rsidRDefault="007F3427" w:rsidP="005033E8">
      <w:pPr>
        <w:jc w:val="left"/>
        <w:rPr>
          <w:rFonts w:asciiTheme="majorHAnsi" w:eastAsiaTheme="majorHAnsi" w:hAnsiTheme="majorHAnsi"/>
          <w:b/>
          <w:color w:val="404040" w:themeColor="text1" w:themeTint="BF"/>
        </w:rPr>
      </w:pPr>
    </w:p>
    <w:p w14:paraId="42D89F46" w14:textId="77777777" w:rsidR="00C35BF1" w:rsidRPr="00232A40" w:rsidRDefault="00C35BF1" w:rsidP="00096774">
      <w:pPr>
        <w:pStyle w:val="3"/>
        <w:numPr>
          <w:ilvl w:val="2"/>
          <w:numId w:val="10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264" w:name="_Toc525050452"/>
      <w:bookmarkStart w:id="265" w:name="_Toc116561109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TITLE</w:t>
      </w:r>
      <w:bookmarkEnd w:id="264"/>
      <w:bookmarkEnd w:id="265"/>
    </w:p>
    <w:p w14:paraId="026B1CC6" w14:textId="77777777" w:rsidR="007F3427" w:rsidRPr="00232A40" w:rsidRDefault="007F3427" w:rsidP="00096774">
      <w:pPr>
        <w:pStyle w:val="a5"/>
        <w:numPr>
          <w:ilvl w:val="0"/>
          <w:numId w:val="17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현재 페이지의 제목을 </w:t>
      </w:r>
      <w:r w:rsidR="00CE3D9E">
        <w:rPr>
          <w:rFonts w:asciiTheme="majorHAnsi" w:eastAsiaTheme="majorHAnsi" w:hAnsiTheme="majorHAnsi" w:hint="eastAsia"/>
          <w:color w:val="404040" w:themeColor="text1" w:themeTint="BF"/>
        </w:rPr>
        <w:t>입력한다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.</w:t>
      </w:r>
    </w:p>
    <w:p w14:paraId="21E0F74C" w14:textId="77777777" w:rsidR="007F3427" w:rsidRPr="00232A40" w:rsidRDefault="007F3427" w:rsidP="00096774">
      <w:pPr>
        <w:pStyle w:val="a5"/>
        <w:numPr>
          <w:ilvl w:val="0"/>
          <w:numId w:val="17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특별한 사항이 없는 경우, 서비스명 혹은 브랜드 명은 가장 마지막에 작성한다.</w:t>
      </w:r>
    </w:p>
    <w:tbl>
      <w:tblPr>
        <w:tblStyle w:val="a9"/>
        <w:tblpPr w:leftFromText="142" w:rightFromText="142" w:vertAnchor="text" w:horzAnchor="margin" w:tblpX="534" w:tblpY="244"/>
        <w:tblW w:w="9361" w:type="dxa"/>
        <w:tblLook w:val="04A0" w:firstRow="1" w:lastRow="0" w:firstColumn="1" w:lastColumn="0" w:noHBand="0" w:noVBand="1"/>
      </w:tblPr>
      <w:tblGrid>
        <w:gridCol w:w="9361"/>
      </w:tblGrid>
      <w:tr w:rsidR="00232A40" w:rsidRPr="00232A40" w14:paraId="47CFD405" w14:textId="77777777" w:rsidTr="00C35BF1">
        <w:trPr>
          <w:trHeight w:val="1146"/>
        </w:trPr>
        <w:tc>
          <w:tcPr>
            <w:tcW w:w="9361" w:type="dxa"/>
          </w:tcPr>
          <w:p w14:paraId="69DFD187" w14:textId="77777777"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4EEA6420" w14:textId="77777777" w:rsidR="007F3427" w:rsidRPr="00232A40" w:rsidRDefault="007F3427" w:rsidP="005033E8">
            <w:pPr>
              <w:spacing w:before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&lt;title&gt;회사소개 - 이아이랩&lt;/title&gt;</w:t>
            </w:r>
          </w:p>
        </w:tc>
      </w:tr>
    </w:tbl>
    <w:p w14:paraId="0C136CF1" w14:textId="77777777" w:rsidR="007F3427" w:rsidRPr="00232A40" w:rsidRDefault="007F3427" w:rsidP="005033E8">
      <w:pPr>
        <w:ind w:leftChars="100" w:left="20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353FFFE6" w14:textId="77777777" w:rsidR="00C35BF1" w:rsidRPr="00232A40" w:rsidRDefault="00C35BF1" w:rsidP="00096774">
      <w:pPr>
        <w:pStyle w:val="3"/>
        <w:numPr>
          <w:ilvl w:val="2"/>
          <w:numId w:val="10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266" w:name="_Toc525050453"/>
      <w:bookmarkStart w:id="267" w:name="_Toc116561110"/>
      <w:bookmarkStart w:id="268" w:name="_Toc497385314"/>
      <w:bookmarkStart w:id="269" w:name="_Toc497830426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LINK</w:t>
      </w:r>
      <w:bookmarkEnd w:id="266"/>
      <w:bookmarkEnd w:id="267"/>
    </w:p>
    <w:bookmarkEnd w:id="268"/>
    <w:bookmarkEnd w:id="269"/>
    <w:p w14:paraId="51DFBC0D" w14:textId="77777777" w:rsidR="007F3427" w:rsidRPr="00232A40" w:rsidRDefault="007F3427" w:rsidP="00096774">
      <w:pPr>
        <w:pStyle w:val="a5"/>
        <w:numPr>
          <w:ilvl w:val="0"/>
          <w:numId w:val="18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rel, type, href 순서로 attribute를 선언한다.</w:t>
      </w:r>
    </w:p>
    <w:p w14:paraId="314A2827" w14:textId="77777777" w:rsidR="007F3427" w:rsidRPr="00232A40" w:rsidRDefault="007F3427" w:rsidP="00096774">
      <w:pPr>
        <w:pStyle w:val="a5"/>
        <w:numPr>
          <w:ilvl w:val="0"/>
          <w:numId w:val="18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HTML5 DTD일 경우, type은 생략 가능하다.</w:t>
      </w:r>
    </w:p>
    <w:tbl>
      <w:tblPr>
        <w:tblStyle w:val="a9"/>
        <w:tblpPr w:leftFromText="142" w:rightFromText="142" w:vertAnchor="text" w:horzAnchor="margin" w:tblpX="534" w:tblpY="244"/>
        <w:tblW w:w="9347" w:type="dxa"/>
        <w:tblLook w:val="04A0" w:firstRow="1" w:lastRow="0" w:firstColumn="1" w:lastColumn="0" w:noHBand="0" w:noVBand="1"/>
      </w:tblPr>
      <w:tblGrid>
        <w:gridCol w:w="9347"/>
      </w:tblGrid>
      <w:tr w:rsidR="00232A40" w:rsidRPr="00232A40" w14:paraId="2DC8A881" w14:textId="77777777" w:rsidTr="00C35BF1">
        <w:trPr>
          <w:trHeight w:val="1146"/>
        </w:trPr>
        <w:tc>
          <w:tcPr>
            <w:tcW w:w="9347" w:type="dxa"/>
          </w:tcPr>
          <w:p w14:paraId="1EE3006A" w14:textId="77777777"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354127AB" w14:textId="534CBE9A" w:rsidR="007F3427" w:rsidRPr="00232A40" w:rsidRDefault="007F3427" w:rsidP="005033E8">
            <w:pPr>
              <w:spacing w:before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&lt;link rel="stylesheet" type="text/css" href="css/default.css"&gt;</w:t>
            </w:r>
          </w:p>
        </w:tc>
      </w:tr>
    </w:tbl>
    <w:p w14:paraId="0A392C6A" w14:textId="77777777" w:rsidR="007F3427" w:rsidRPr="00232A40" w:rsidRDefault="007F3427" w:rsidP="005033E8">
      <w:pPr>
        <w:ind w:leftChars="100" w:left="20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44938A11" w14:textId="77777777" w:rsidR="00C35BF1" w:rsidRPr="00232A40" w:rsidRDefault="00C35BF1" w:rsidP="00096774">
      <w:pPr>
        <w:pStyle w:val="3"/>
        <w:numPr>
          <w:ilvl w:val="2"/>
          <w:numId w:val="10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270" w:name="_Toc525050454"/>
      <w:bookmarkStart w:id="271" w:name="_Toc116561111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STYLE</w:t>
      </w:r>
      <w:bookmarkEnd w:id="270"/>
      <w:bookmarkEnd w:id="271"/>
    </w:p>
    <w:p w14:paraId="7B0CB52B" w14:textId="77777777" w:rsidR="007F3427" w:rsidRPr="00232A40" w:rsidRDefault="007F3427" w:rsidP="00096774">
      <w:pPr>
        <w:pStyle w:val="a5"/>
        <w:numPr>
          <w:ilvl w:val="0"/>
          <w:numId w:val="19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type attribute를 선언한다. </w:t>
      </w:r>
    </w:p>
    <w:p w14:paraId="13BDC24C" w14:textId="77777777" w:rsidR="007F3427" w:rsidRPr="00232A40" w:rsidRDefault="007F3427" w:rsidP="00096774">
      <w:pPr>
        <w:pStyle w:val="a5"/>
        <w:numPr>
          <w:ilvl w:val="0"/>
          <w:numId w:val="19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HTML5 DTD일 경우, type은 생략 가능하다.</w:t>
      </w:r>
    </w:p>
    <w:p w14:paraId="04BFC622" w14:textId="12D03B40" w:rsidR="007F3427" w:rsidRPr="00232A40" w:rsidRDefault="007F3427" w:rsidP="00096774">
      <w:pPr>
        <w:pStyle w:val="a5"/>
        <w:numPr>
          <w:ilvl w:val="0"/>
          <w:numId w:val="19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하위에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선언되는 style은 1</w:t>
      </w:r>
      <w:r w:rsidR="00904D64">
        <w:rPr>
          <w:rFonts w:asciiTheme="majorHAnsi" w:eastAsiaTheme="majorHAnsi" w:hAnsiTheme="majorHAnsi" w:hint="eastAsia"/>
          <w:color w:val="404040" w:themeColor="text1" w:themeTint="BF"/>
        </w:rPr>
        <w:t>탭(공백</w:t>
      </w:r>
      <w:r w:rsidR="00904D64">
        <w:rPr>
          <w:rFonts w:asciiTheme="majorHAnsi" w:eastAsiaTheme="majorHAnsi" w:hAnsiTheme="majorHAnsi"/>
          <w:color w:val="404040" w:themeColor="text1" w:themeTint="BF"/>
        </w:rPr>
        <w:t xml:space="preserve"> 4</w:t>
      </w:r>
      <w:r w:rsidR="00904D64">
        <w:rPr>
          <w:rFonts w:asciiTheme="majorHAnsi" w:eastAsiaTheme="majorHAnsi" w:hAnsiTheme="majorHAnsi" w:hint="eastAsia"/>
          <w:color w:val="404040" w:themeColor="text1" w:themeTint="BF"/>
        </w:rPr>
        <w:t>칸)</w:t>
      </w:r>
      <w:r w:rsidR="00777AF8">
        <w:rPr>
          <w:rFonts w:asciiTheme="majorHAnsi" w:eastAsiaTheme="majorHAnsi" w:hAnsiTheme="majorHAnsi" w:hint="eastAsia"/>
          <w:color w:val="404040" w:themeColor="text1" w:themeTint="BF"/>
        </w:rPr>
        <w:t>을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BF0F50" w:rsidRPr="00232A40">
        <w:rPr>
          <w:rFonts w:asciiTheme="majorHAnsi" w:eastAsiaTheme="majorHAnsi" w:hAnsiTheme="majorHAnsi" w:hint="eastAsia"/>
          <w:color w:val="404040" w:themeColor="text1" w:themeTint="BF"/>
        </w:rPr>
        <w:t>들여 쓴다</w:t>
      </w:r>
      <w:r w:rsidRPr="00232A40">
        <w:rPr>
          <w:rFonts w:asciiTheme="majorHAnsi" w:eastAsiaTheme="majorHAnsi" w:hAnsiTheme="majorHAnsi"/>
          <w:color w:val="404040" w:themeColor="text1" w:themeTint="BF"/>
        </w:rPr>
        <w:t>.</w:t>
      </w:r>
    </w:p>
    <w:tbl>
      <w:tblPr>
        <w:tblStyle w:val="a9"/>
        <w:tblpPr w:leftFromText="142" w:rightFromText="142" w:vertAnchor="text" w:horzAnchor="margin" w:tblpX="534" w:tblpY="244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232A40" w:rsidRPr="00232A40" w14:paraId="1B6C4E5F" w14:textId="77777777" w:rsidTr="00C35BF1">
        <w:trPr>
          <w:trHeight w:val="1146"/>
        </w:trPr>
        <w:tc>
          <w:tcPr>
            <w:tcW w:w="9322" w:type="dxa"/>
          </w:tcPr>
          <w:p w14:paraId="2EB55EAE" w14:textId="77777777"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5D384420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&lt;style type="text/css"&gt;</w:t>
            </w:r>
          </w:p>
          <w:p w14:paraId="200E26A7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ab/>
              <w:t>body { ... }</w:t>
            </w:r>
          </w:p>
          <w:p w14:paraId="0B349B76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&lt;/style&gt;</w:t>
            </w:r>
          </w:p>
        </w:tc>
      </w:tr>
    </w:tbl>
    <w:p w14:paraId="290583F9" w14:textId="77777777" w:rsidR="007F3427" w:rsidRPr="00232A40" w:rsidRDefault="007F3427" w:rsidP="005033E8">
      <w:pPr>
        <w:ind w:leftChars="100" w:left="200"/>
        <w:jc w:val="left"/>
        <w:rPr>
          <w:rFonts w:asciiTheme="majorHAnsi" w:eastAsiaTheme="majorHAnsi" w:hAnsiTheme="majorHAnsi"/>
          <w:b/>
          <w:color w:val="404040" w:themeColor="text1" w:themeTint="BF"/>
        </w:rPr>
      </w:pPr>
    </w:p>
    <w:p w14:paraId="5557AEB5" w14:textId="77777777" w:rsidR="00C35BF1" w:rsidRPr="00232A40" w:rsidRDefault="00C35BF1" w:rsidP="00096774">
      <w:pPr>
        <w:pStyle w:val="3"/>
        <w:numPr>
          <w:ilvl w:val="2"/>
          <w:numId w:val="10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272" w:name="_Toc497385316"/>
      <w:bookmarkStart w:id="273" w:name="_Toc497830428"/>
      <w:bookmarkStart w:id="274" w:name="_Toc525050455"/>
      <w:bookmarkStart w:id="275" w:name="_Toc116561112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SCRIPT</w:t>
      </w:r>
      <w:bookmarkEnd w:id="272"/>
      <w:bookmarkEnd w:id="273"/>
      <w:bookmarkEnd w:id="274"/>
      <w:bookmarkEnd w:id="275"/>
    </w:p>
    <w:p w14:paraId="3DEE9CFF" w14:textId="77777777" w:rsidR="007F3427" w:rsidRPr="00232A40" w:rsidRDefault="007F3427" w:rsidP="00096774">
      <w:pPr>
        <w:pStyle w:val="a5"/>
        <w:numPr>
          <w:ilvl w:val="0"/>
          <w:numId w:val="20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type, src 순서로 attribute를 선언한다.</w:t>
      </w:r>
    </w:p>
    <w:p w14:paraId="52FE4CEC" w14:textId="77777777" w:rsidR="007F3427" w:rsidRPr="00232A40" w:rsidRDefault="007F3427" w:rsidP="00096774">
      <w:pPr>
        <w:pStyle w:val="a5"/>
        <w:numPr>
          <w:ilvl w:val="0"/>
          <w:numId w:val="20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HTML5 DTD일 경우, type은 생략 가능하다.</w:t>
      </w:r>
    </w:p>
    <w:p w14:paraId="5072BB08" w14:textId="291D60AA" w:rsidR="007F3427" w:rsidRPr="00232A40" w:rsidRDefault="007F3427" w:rsidP="00096774">
      <w:pPr>
        <w:pStyle w:val="a5"/>
        <w:numPr>
          <w:ilvl w:val="0"/>
          <w:numId w:val="20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하위에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선언되는 script는 </w:t>
      </w:r>
      <w:r w:rsidR="00BE3BC2" w:rsidRPr="00232A40">
        <w:rPr>
          <w:rFonts w:asciiTheme="majorHAnsi" w:eastAsiaTheme="majorHAnsi" w:hAnsiTheme="majorHAnsi"/>
          <w:color w:val="404040" w:themeColor="text1" w:themeTint="BF"/>
        </w:rPr>
        <w:t>1</w:t>
      </w:r>
      <w:r w:rsidR="00BE3BC2">
        <w:rPr>
          <w:rFonts w:asciiTheme="majorHAnsi" w:eastAsiaTheme="majorHAnsi" w:hAnsiTheme="majorHAnsi" w:hint="eastAsia"/>
          <w:color w:val="404040" w:themeColor="text1" w:themeTint="BF"/>
        </w:rPr>
        <w:t>탭(공백</w:t>
      </w:r>
      <w:r w:rsidR="00BE3BC2">
        <w:rPr>
          <w:rFonts w:asciiTheme="majorHAnsi" w:eastAsiaTheme="majorHAnsi" w:hAnsiTheme="majorHAnsi"/>
          <w:color w:val="404040" w:themeColor="text1" w:themeTint="BF"/>
        </w:rPr>
        <w:t xml:space="preserve"> 4</w:t>
      </w:r>
      <w:r w:rsidR="00BE3BC2">
        <w:rPr>
          <w:rFonts w:asciiTheme="majorHAnsi" w:eastAsiaTheme="majorHAnsi" w:hAnsiTheme="majorHAnsi" w:hint="eastAsia"/>
          <w:color w:val="404040" w:themeColor="text1" w:themeTint="BF"/>
        </w:rPr>
        <w:t>칸)을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BF0F50" w:rsidRPr="00232A40">
        <w:rPr>
          <w:rFonts w:asciiTheme="majorHAnsi" w:eastAsiaTheme="majorHAnsi" w:hAnsiTheme="majorHAnsi" w:hint="eastAsia"/>
          <w:color w:val="404040" w:themeColor="text1" w:themeTint="BF"/>
        </w:rPr>
        <w:t>들여 쓴다</w:t>
      </w:r>
      <w:r w:rsidRPr="00232A40">
        <w:rPr>
          <w:rFonts w:asciiTheme="majorHAnsi" w:eastAsiaTheme="majorHAnsi" w:hAnsiTheme="majorHAnsi"/>
          <w:color w:val="404040" w:themeColor="text1" w:themeTint="BF"/>
        </w:rPr>
        <w:t>.</w:t>
      </w:r>
    </w:p>
    <w:p w14:paraId="3DCC8D7A" w14:textId="77777777" w:rsidR="007F3427" w:rsidRPr="00232A40" w:rsidRDefault="007F3427" w:rsidP="00096774">
      <w:pPr>
        <w:pStyle w:val="a5"/>
        <w:numPr>
          <w:ilvl w:val="0"/>
          <w:numId w:val="20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Script 선언 위치는 &lt;head&gt; 내에 선언하는 것을 원칙으로 하되, 성능 상의 이슈 및 특별한 사항이 있는 경우 선언 위치를 변경할 수 있다.</w:t>
      </w:r>
    </w:p>
    <w:tbl>
      <w:tblPr>
        <w:tblStyle w:val="a9"/>
        <w:tblpPr w:leftFromText="142" w:rightFromText="142" w:vertAnchor="text" w:horzAnchor="margin" w:tblpX="534" w:tblpY="244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232A40" w:rsidRPr="00232A40" w14:paraId="38C10666" w14:textId="77777777" w:rsidTr="00C35BF1">
        <w:trPr>
          <w:trHeight w:val="1146"/>
        </w:trPr>
        <w:tc>
          <w:tcPr>
            <w:tcW w:w="9322" w:type="dxa"/>
          </w:tcPr>
          <w:p w14:paraId="2467E1C9" w14:textId="77777777"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19C38A6D" w14:textId="7ACC2E4F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&lt;script type="text/javascript" src="js/</w:t>
            </w:r>
            <w:r w:rsidR="008C6A0C">
              <w:rPr>
                <w:rFonts w:asciiTheme="majorHAnsi" w:eastAsiaTheme="majorHAnsi" w:hAnsiTheme="majorHAnsi" w:hint="eastAsia"/>
                <w:color w:val="404040" w:themeColor="text1" w:themeTint="BF"/>
              </w:rPr>
              <w:t>u</w:t>
            </w:r>
            <w:r w:rsidR="008C6A0C">
              <w:rPr>
                <w:rFonts w:asciiTheme="majorHAnsi" w:eastAsiaTheme="majorHAnsi" w:hAnsiTheme="majorHAnsi"/>
                <w:color w:val="404040" w:themeColor="text1" w:themeTint="BF"/>
              </w:rPr>
              <w:t>iux/ui_common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.js"&gt;&lt;/script&gt;</w:t>
            </w:r>
          </w:p>
          <w:p w14:paraId="77169681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&lt;script type="text/javascript"&gt;</w:t>
            </w:r>
          </w:p>
          <w:p w14:paraId="30FE58C3" w14:textId="5558C810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ab/>
              <w:t xml:space="preserve">var </w:t>
            </w:r>
            <w:r w:rsidR="002918A0">
              <w:rPr>
                <w:rFonts w:asciiTheme="majorHAnsi" w:eastAsiaTheme="majorHAnsi" w:hAnsiTheme="majorHAnsi"/>
                <w:color w:val="404040" w:themeColor="text1" w:themeTint="BF"/>
              </w:rPr>
              <w:t>$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 xml:space="preserve">d = </w:t>
            </w:r>
            <w:r w:rsidR="002918A0">
              <w:rPr>
                <w:rFonts w:asciiTheme="majorHAnsi" w:eastAsiaTheme="majorHAnsi" w:hAnsiTheme="majorHAnsi"/>
                <w:color w:val="404040" w:themeColor="text1" w:themeTint="BF"/>
              </w:rPr>
              <w:t>$(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document</w:t>
            </w:r>
            <w:r w:rsidR="002918A0">
              <w:rPr>
                <w:rFonts w:asciiTheme="majorHAnsi" w:eastAsiaTheme="majorHAnsi" w:hAnsiTheme="majorHAnsi"/>
                <w:color w:val="404040" w:themeColor="text1" w:themeTint="BF"/>
              </w:rPr>
              <w:t>)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;</w:t>
            </w:r>
          </w:p>
          <w:p w14:paraId="0DA4A998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&lt;/s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cript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&gt;</w:t>
            </w:r>
          </w:p>
        </w:tc>
      </w:tr>
    </w:tbl>
    <w:p w14:paraId="68F21D90" w14:textId="77777777" w:rsidR="00C35BF1" w:rsidRDefault="00C35BF1" w:rsidP="005033E8">
      <w:pPr>
        <w:ind w:leftChars="100" w:left="200"/>
        <w:jc w:val="left"/>
        <w:rPr>
          <w:rFonts w:asciiTheme="majorHAnsi" w:eastAsiaTheme="majorHAnsi" w:hAnsiTheme="majorHAnsi"/>
          <w:b/>
          <w:color w:val="404040" w:themeColor="text1" w:themeTint="BF"/>
          <w:sz w:val="24"/>
          <w:szCs w:val="24"/>
        </w:rPr>
      </w:pPr>
    </w:p>
    <w:p w14:paraId="67B7A70C" w14:textId="77777777" w:rsidR="0084504B" w:rsidRPr="00232A40" w:rsidRDefault="0084504B" w:rsidP="00CB37E5">
      <w:pPr>
        <w:jc w:val="left"/>
        <w:rPr>
          <w:rFonts w:asciiTheme="majorHAnsi" w:eastAsiaTheme="majorHAnsi" w:hAnsiTheme="majorHAnsi"/>
          <w:b/>
          <w:color w:val="404040" w:themeColor="text1" w:themeTint="BF"/>
          <w:sz w:val="24"/>
          <w:szCs w:val="24"/>
        </w:rPr>
      </w:pPr>
    </w:p>
    <w:p w14:paraId="3C65B209" w14:textId="77777777" w:rsidR="007F3427" w:rsidRPr="00CB37E5" w:rsidRDefault="007F3427" w:rsidP="00096774">
      <w:pPr>
        <w:pStyle w:val="2"/>
        <w:numPr>
          <w:ilvl w:val="1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276" w:name="_Toc497385317"/>
      <w:bookmarkStart w:id="277" w:name="_Toc497830429"/>
      <w:bookmarkStart w:id="278" w:name="_Toc525050456"/>
      <w:bookmarkStart w:id="279" w:name="_Toc116561113"/>
      <w:r w:rsidRPr="00CB37E5">
        <w:rPr>
          <w:rFonts w:eastAsiaTheme="majorHAnsi" w:hint="eastAsia"/>
          <w:b/>
          <w:color w:val="404040" w:themeColor="text1" w:themeTint="BF"/>
          <w:sz w:val="32"/>
          <w:szCs w:val="32"/>
        </w:rPr>
        <w:t>레이아웃</w:t>
      </w:r>
      <w:bookmarkEnd w:id="276"/>
      <w:bookmarkEnd w:id="277"/>
      <w:bookmarkEnd w:id="278"/>
      <w:bookmarkEnd w:id="279"/>
    </w:p>
    <w:p w14:paraId="2BA9B2E7" w14:textId="2E39CF33" w:rsidR="00AE7178" w:rsidRPr="00FB6680" w:rsidRDefault="007F3427" w:rsidP="008B4BF1">
      <w:pPr>
        <w:pStyle w:val="a5"/>
        <w:rPr>
          <w:b/>
          <w:color w:val="FF0000"/>
        </w:rPr>
      </w:pPr>
      <w:r w:rsidRPr="00232A40">
        <w:rPr>
          <w:rFonts w:hint="eastAsia"/>
        </w:rPr>
        <w:t>다음은 HTML의 기본 레이아웃 구조를 나타낸 것이다.</w:t>
      </w:r>
      <w:r w:rsidR="00330E78">
        <w:br/>
      </w:r>
      <w:r w:rsidR="00330E78" w:rsidRPr="007124EC">
        <w:rPr>
          <w:rFonts w:hint="eastAsia"/>
          <w:bCs/>
          <w:color w:val="FF0000"/>
        </w:rPr>
        <w:t>* 레이아웃 구조는 프로젝트마다 달라질 수 있다.</w:t>
      </w:r>
    </w:p>
    <w:p w14:paraId="4DFE4958" w14:textId="5BAE9743" w:rsidR="008B4BF1" w:rsidRDefault="008B4BF1" w:rsidP="008B4BF1">
      <w:pPr>
        <w:pStyle w:val="a5"/>
        <w:rPr>
          <w:color w:val="FF0000"/>
        </w:rPr>
      </w:pPr>
      <w:r w:rsidRPr="008B4BF1">
        <w:rPr>
          <w:rFonts w:hint="eastAsia"/>
          <w:color w:val="FF0000"/>
        </w:rPr>
        <w:t>* 레이아웃</w:t>
      </w:r>
      <w:r>
        <w:rPr>
          <w:color w:val="FF0000"/>
        </w:rPr>
        <w:t>에</w:t>
      </w:r>
      <w:r>
        <w:rPr>
          <w:rFonts w:hint="eastAsia"/>
          <w:color w:val="FF0000"/>
        </w:rPr>
        <w:t xml:space="preserve"> style은 class에만 선언한다. </w:t>
      </w:r>
    </w:p>
    <w:p w14:paraId="1447DABC" w14:textId="77777777" w:rsidR="00A041AC" w:rsidRPr="008B4BF1" w:rsidRDefault="00A041AC" w:rsidP="008B4BF1">
      <w:pPr>
        <w:pStyle w:val="a5"/>
        <w:rPr>
          <w:color w:val="FF0000"/>
        </w:rPr>
      </w:pPr>
    </w:p>
    <w:p w14:paraId="71887C79" w14:textId="77777777" w:rsidR="00C35BF1" w:rsidRPr="00232A40" w:rsidRDefault="00C35BF1" w:rsidP="00096774">
      <w:pPr>
        <w:pStyle w:val="aa"/>
        <w:keepNext/>
        <w:numPr>
          <w:ilvl w:val="1"/>
          <w:numId w:val="10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280" w:name="_Toc525050457"/>
      <w:bookmarkStart w:id="281" w:name="_Toc525052873"/>
      <w:bookmarkStart w:id="282" w:name="_Toc528333177"/>
      <w:bookmarkStart w:id="283" w:name="_Toc528333248"/>
      <w:bookmarkStart w:id="284" w:name="_Toc20841803"/>
      <w:bookmarkStart w:id="285" w:name="_Toc115968523"/>
      <w:bookmarkStart w:id="286" w:name="_Toc115969713"/>
      <w:bookmarkStart w:id="287" w:name="_Toc115969791"/>
      <w:bookmarkStart w:id="288" w:name="_Toc116046119"/>
      <w:bookmarkStart w:id="289" w:name="_Toc116046203"/>
      <w:bookmarkStart w:id="290" w:name="_Toc116552416"/>
      <w:bookmarkStart w:id="291" w:name="_Toc116552493"/>
      <w:bookmarkStart w:id="292" w:name="_Toc116561114"/>
      <w:bookmarkStart w:id="293" w:name="_Toc497830430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</w:p>
    <w:p w14:paraId="0460AD0E" w14:textId="77777777" w:rsidR="00C35BF1" w:rsidRPr="00232A40" w:rsidRDefault="00C35BF1" w:rsidP="00096774">
      <w:pPr>
        <w:pStyle w:val="3"/>
        <w:numPr>
          <w:ilvl w:val="2"/>
          <w:numId w:val="10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294" w:name="_Toc525050458"/>
      <w:bookmarkStart w:id="295" w:name="_Toc116561115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PC WEB</w:t>
      </w:r>
      <w:bookmarkEnd w:id="294"/>
      <w:bookmarkEnd w:id="295"/>
    </w:p>
    <w:tbl>
      <w:tblPr>
        <w:tblStyle w:val="a9"/>
        <w:tblpPr w:leftFromText="142" w:rightFromText="142" w:vertAnchor="text" w:horzAnchor="margin" w:tblpX="108" w:tblpY="244"/>
        <w:tblW w:w="9781" w:type="dxa"/>
        <w:tblLook w:val="04A0" w:firstRow="1" w:lastRow="0" w:firstColumn="1" w:lastColumn="0" w:noHBand="0" w:noVBand="1"/>
      </w:tblPr>
      <w:tblGrid>
        <w:gridCol w:w="9781"/>
      </w:tblGrid>
      <w:tr w:rsidR="00232A40" w:rsidRPr="00232A40" w14:paraId="07E302AF" w14:textId="77777777" w:rsidTr="005E4E2F">
        <w:trPr>
          <w:trHeight w:val="8275"/>
        </w:trPr>
        <w:tc>
          <w:tcPr>
            <w:tcW w:w="9781" w:type="dxa"/>
          </w:tcPr>
          <w:bookmarkEnd w:id="293"/>
          <w:p w14:paraId="26C68485" w14:textId="77777777" w:rsidR="007F3427" w:rsidRPr="00232A40" w:rsidRDefault="005E4E2F" w:rsidP="00491494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noProof/>
                <w:color w:val="404040" w:themeColor="text1" w:themeTint="B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18E99E1E" wp14:editId="556390F5">
                      <wp:simplePos x="0" y="0"/>
                      <wp:positionH relativeFrom="column">
                        <wp:posOffset>107492</wp:posOffset>
                      </wp:positionH>
                      <wp:positionV relativeFrom="paragraph">
                        <wp:posOffset>167980</wp:posOffset>
                      </wp:positionV>
                      <wp:extent cx="2880999" cy="383786"/>
                      <wp:effectExtent l="0" t="0" r="0" b="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80999" cy="38378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D33E024" w14:textId="1A7E48D2" w:rsidR="00EA21A4" w:rsidRDefault="00EA21A4" w:rsidP="007F3427">
                                  <w:pPr>
                                    <w:pStyle w:val="ad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class=</w:t>
                                  </w:r>
                                  <w:r>
                                    <w:rPr>
                                      <w:rFonts w:eastAsia="맑은 고딕" w:cs="Times New Roman"/>
                                      <w:color w:val="000000"/>
                                      <w:kern w:val="24"/>
                                    </w:rPr>
                                    <w:t>”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layout</w:t>
                                  </w:r>
                                  <w:r>
                                    <w:rPr>
                                      <w:rFonts w:eastAsia="맑은 고딕" w:cs="Times New Roman"/>
                                      <w:color w:val="000000"/>
                                      <w:kern w:val="24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8E99E1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3" o:spid="_x0000_s1026" type="#_x0000_t202" style="position:absolute;margin-left:8.45pt;margin-top:13.25pt;width:226.85pt;height:30.2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" filled="f" stroked="f">
                      <v:textbox>
                        <w:txbxContent>
                          <w:p w14:paraId="0D33E024" w14:textId="1A7E48D2" w:rsidR="00EA21A4" w:rsidRDefault="00EA21A4" w:rsidP="007F3427">
                            <w:pPr>
                              <w:pStyle w:val="ad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class=</w:t>
                            </w:r>
                            <w:r>
                              <w:rPr>
                                <w:rFonts w:eastAsia="맑은 고딕" w:cs="Times New Roman"/>
                                <w:color w:val="000000"/>
                                <w:kern w:val="24"/>
                              </w:rPr>
                              <w:t>”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layout</w:t>
                            </w:r>
                            <w:r>
                              <w:rPr>
                                <w:rFonts w:eastAsia="맑은 고딕" w:cs="Times New Roman"/>
                                <w:color w:val="000000"/>
                                <w:kern w:val="24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3427"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5710DCC1" w14:textId="77777777" w:rsidR="007F3427" w:rsidRPr="00232A40" w:rsidRDefault="005E4E2F" w:rsidP="005033E8">
            <w:pPr>
              <w:spacing w:before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g">
                  <w:drawing>
                    <wp:anchor distT="0" distB="0" distL="114300" distR="114300" simplePos="0" relativeHeight="251658242" behindDoc="0" locked="0" layoutInCell="1" allowOverlap="1" wp14:anchorId="67BCD959" wp14:editId="52EB1D13">
                      <wp:simplePos x="0" y="0"/>
                      <wp:positionH relativeFrom="column">
                        <wp:posOffset>181920</wp:posOffset>
                      </wp:positionH>
                      <wp:positionV relativeFrom="paragraph">
                        <wp:posOffset>269122</wp:posOffset>
                      </wp:positionV>
                      <wp:extent cx="5704056" cy="978195"/>
                      <wp:effectExtent l="0" t="0" r="11430" b="12700"/>
                      <wp:wrapNone/>
                      <wp:docPr id="54" name="그룹 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04056" cy="978195"/>
                                <a:chOff x="69279" y="405723"/>
                                <a:chExt cx="5147309" cy="978293"/>
                              </a:xfrm>
                            </wpg:grpSpPr>
                            <wps:wsp>
                              <wps:cNvPr id="55" name="직사각형 55"/>
                              <wps:cNvSpPr/>
                              <wps:spPr>
                                <a:xfrm>
                                  <a:off x="69279" y="405723"/>
                                  <a:ext cx="5147309" cy="978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TextBox 6"/>
                              <wps:cNvSpPr txBox="1"/>
                              <wps:spPr>
                                <a:xfrm>
                                  <a:off x="81086" y="440189"/>
                                  <a:ext cx="2455821" cy="38382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BCCB47B" w14:textId="79BC6419" w:rsidR="00EA21A4" w:rsidRDefault="00EA21A4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header</w:t>
                                    </w:r>
                                    <w:r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57" name="직사각형 57"/>
                              <wps:cNvSpPr/>
                              <wps:spPr>
                                <a:xfrm>
                                  <a:off x="221667" y="807129"/>
                                  <a:ext cx="4891052" cy="4312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TextBox 6"/>
                              <wps:cNvSpPr txBox="1"/>
                              <wps:spPr>
                                <a:xfrm>
                                  <a:off x="295711" y="854745"/>
                                  <a:ext cx="1648668" cy="38382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37BCDBD" w14:textId="4E60B9D1" w:rsidR="00EA21A4" w:rsidRDefault="00EA21A4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header</w:t>
                                    </w:r>
                                    <w:r w:rsidR="0009618B"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wrap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BCD959" id="그룹 54" o:spid="_x0000_s1027" style="position:absolute;margin-left:14.3pt;margin-top:21.2pt;width:449.15pt;height:77pt;z-index:251658242;mso-height-relative:margin" coordorigin="692,4057" coordsize="51473,9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">
                      <v:rect id="직사각형 55" o:spid="_x0000_s1028" style="position:absolute;left:692;top:4057;width:51473;height:9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" fillcolor="#f2f2f2 [3052]" strokecolor="#272727 [2749]" strokeweight=".5pt"/>
                      <v:shape id="TextBox 6" o:spid="_x0000_s1029" type="#_x0000_t202" style="position:absolute;left:810;top:4401;width:24559;height:3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    <v:textbox>
                          <w:txbxContent>
                            <w:p w14:paraId="5BCCB47B" w14:textId="79BC6419" w:rsidR="00EA21A4" w:rsidRDefault="00EA21A4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header</w:t>
                              </w:r>
                              <w:r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rect id="직사각형 57" o:spid="_x0000_s1030" style="position:absolute;left:2216;top:8071;width:48911;height:4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" fillcolor="white [3212]" strokecolor="#272727 [2749]" strokeweight=".5pt"/>
                      <v:shape id="TextBox 6" o:spid="_x0000_s1031" type="#_x0000_t202" style="position:absolute;left:2957;top:8547;width:16486;height:3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      <v:textbox>
                          <w:txbxContent>
                            <w:p w14:paraId="137BCDBD" w14:textId="4E60B9D1" w:rsidR="00EA21A4" w:rsidRDefault="00EA21A4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header</w:t>
                              </w:r>
                              <w:r w:rsidR="0009618B"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-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wrap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1E186B2F" w14:textId="77777777" w:rsidR="007F3427" w:rsidRPr="00232A40" w:rsidRDefault="005E4E2F" w:rsidP="005033E8">
            <w:pPr>
              <w:spacing w:before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g">
                  <w:drawing>
                    <wp:anchor distT="0" distB="0" distL="114300" distR="114300" simplePos="0" relativeHeight="251658243" behindDoc="0" locked="0" layoutInCell="1" allowOverlap="1" wp14:anchorId="20C73167" wp14:editId="14BF0B8C">
                      <wp:simplePos x="0" y="0"/>
                      <wp:positionH relativeFrom="column">
                        <wp:posOffset>181919</wp:posOffset>
                      </wp:positionH>
                      <wp:positionV relativeFrom="paragraph">
                        <wp:posOffset>3427021</wp:posOffset>
                      </wp:positionV>
                      <wp:extent cx="5693735" cy="1042670"/>
                      <wp:effectExtent l="0" t="0" r="21590" b="24130"/>
                      <wp:wrapNone/>
                      <wp:docPr id="59" name="그룹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93735" cy="1042670"/>
                                <a:chOff x="49995" y="4799551"/>
                                <a:chExt cx="5162614" cy="1043383"/>
                              </a:xfrm>
                            </wpg:grpSpPr>
                            <wps:wsp>
                              <wps:cNvPr id="60" name="직사각형 60"/>
                              <wps:cNvSpPr/>
                              <wps:spPr>
                                <a:xfrm>
                                  <a:off x="49995" y="4799551"/>
                                  <a:ext cx="5162614" cy="10433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TextBox 6"/>
                              <wps:cNvSpPr txBox="1"/>
                              <wps:spPr>
                                <a:xfrm>
                                  <a:off x="160508" y="4832863"/>
                                  <a:ext cx="2439671" cy="38382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CBB4A38" w14:textId="487E7D91" w:rsidR="00EA21A4" w:rsidRDefault="00EA21A4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footer</w:t>
                                    </w:r>
                                    <w:r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62" name="직사각형 62"/>
                              <wps:cNvSpPr/>
                              <wps:spPr>
                                <a:xfrm>
                                  <a:off x="238021" y="5154050"/>
                                  <a:ext cx="4891052" cy="5760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TextBox 6"/>
                              <wps:cNvSpPr txBox="1"/>
                              <wps:spPr>
                                <a:xfrm>
                                  <a:off x="312052" y="5201562"/>
                                  <a:ext cx="1648668" cy="38382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C3915E0" w14:textId="42348808" w:rsidR="00EA21A4" w:rsidRDefault="00EA21A4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footer</w:t>
                                    </w:r>
                                    <w:r w:rsidR="0009618B"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wrap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0C73167" id="그룹 59" o:spid="_x0000_s1032" style="position:absolute;margin-left:14.3pt;margin-top:269.85pt;width:448.35pt;height:82.1pt;z-index:251658243;mso-width-relative:margin" coordorigin="499,47995" coordsize="51626,10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">
                      <v:rect id="직사각형 60" o:spid="_x0000_s1033" style="position:absolute;left:499;top:47995;width:51627;height:10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" fillcolor="#f2f2f2 [3052]" strokecolor="#272727 [2749]" strokeweight=".5pt"/>
                      <v:shape id="TextBox 6" o:spid="_x0000_s1034" type="#_x0000_t202" style="position:absolute;left:1605;top:48328;width:24396;height:3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      <v:textbox>
                          <w:txbxContent>
                            <w:p w14:paraId="4CBB4A38" w14:textId="487E7D91" w:rsidR="00EA21A4" w:rsidRDefault="00EA21A4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footer</w:t>
                              </w:r>
                              <w:r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rect id="직사각형 62" o:spid="_x0000_s1035" style="position:absolute;left:2380;top:51540;width:48910;height:5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" fillcolor="white [3212]" strokecolor="#272727 [2749]" strokeweight=".5pt"/>
                      <v:shape id="TextBox 6" o:spid="_x0000_s1036" type="#_x0000_t202" style="position:absolute;left:3120;top:52015;width:16487;height:3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      <v:textbox>
                          <w:txbxContent>
                            <w:p w14:paraId="2C3915E0" w14:textId="42348808" w:rsidR="00EA21A4" w:rsidRDefault="00EA21A4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footer</w:t>
                              </w:r>
                              <w:r w:rsidR="0009618B"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-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wrap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g">
                  <w:drawing>
                    <wp:anchor distT="0" distB="0" distL="114300" distR="114300" simplePos="0" relativeHeight="251658244" behindDoc="0" locked="0" layoutInCell="1" allowOverlap="1" wp14:anchorId="002AA625" wp14:editId="7F349A53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970280</wp:posOffset>
                      </wp:positionV>
                      <wp:extent cx="5703570" cy="2370455"/>
                      <wp:effectExtent l="0" t="0" r="11430" b="10795"/>
                      <wp:wrapNone/>
                      <wp:docPr id="640" name="그룹 6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03570" cy="2370455"/>
                                <a:chOff x="65300" y="1739947"/>
                                <a:chExt cx="5147309" cy="2371353"/>
                              </a:xfrm>
                            </wpg:grpSpPr>
                            <wps:wsp>
                              <wps:cNvPr id="641" name="직사각형 641"/>
                              <wps:cNvSpPr/>
                              <wps:spPr>
                                <a:xfrm>
                                  <a:off x="65300" y="1739947"/>
                                  <a:ext cx="5147309" cy="23713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2" name="TextBox 6"/>
                              <wps:cNvSpPr txBox="1"/>
                              <wps:spPr>
                                <a:xfrm>
                                  <a:off x="140190" y="1833495"/>
                                  <a:ext cx="2459799" cy="30137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457AB4F" w14:textId="7E68829D" w:rsidR="00EA21A4" w:rsidRDefault="00EA21A4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container</w:t>
                                    </w:r>
                                    <w:r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643" name="직사각형 643"/>
                              <wps:cNvSpPr/>
                              <wps:spPr>
                                <a:xfrm>
                                  <a:off x="217701" y="2134980"/>
                                  <a:ext cx="4891052" cy="18487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4" name="TextBox 6"/>
                              <wps:cNvSpPr txBox="1"/>
                              <wps:spPr>
                                <a:xfrm>
                                  <a:off x="325887" y="2134979"/>
                                  <a:ext cx="2054951" cy="34250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D417044" w14:textId="02408F54" w:rsidR="00EA21A4" w:rsidRDefault="00EA21A4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container</w:t>
                                    </w:r>
                                    <w:r w:rsidR="0009618B"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wrap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645" name="직사각형 645"/>
                              <wps:cNvSpPr/>
                              <wps:spPr>
                                <a:xfrm>
                                  <a:off x="370048" y="2566855"/>
                                  <a:ext cx="2010589" cy="12785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6" name="TextBox 6"/>
                              <wps:cNvSpPr txBox="1"/>
                              <wps:spPr>
                                <a:xfrm>
                                  <a:off x="386750" y="2579942"/>
                                  <a:ext cx="1993737" cy="504056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188EE7B" w14:textId="0A67BB06" w:rsidR="00EA21A4" w:rsidRDefault="00EA21A4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lnb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647" name="직사각형 647"/>
                              <wps:cNvSpPr/>
                              <wps:spPr>
                                <a:xfrm>
                                  <a:off x="2446664" y="2566875"/>
                                  <a:ext cx="2497415" cy="12785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8" name="TextBox 6"/>
                              <wps:cNvSpPr txBox="1"/>
                              <wps:spPr>
                                <a:xfrm>
                                  <a:off x="2446670" y="2580100"/>
                                  <a:ext cx="2054951" cy="34250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2847C32" w14:textId="51C6C19B" w:rsidR="00EA21A4" w:rsidRDefault="00EA21A4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contents</w:t>
                                    </w:r>
                                    <w:r w:rsidR="0009618B"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wrap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649" name="직사각형 649"/>
                              <wps:cNvSpPr/>
                              <wps:spPr>
                                <a:xfrm>
                                  <a:off x="2532922" y="2965916"/>
                                  <a:ext cx="2267152" cy="6774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0" name="TextBox 6"/>
                              <wps:cNvSpPr txBox="1"/>
                              <wps:spPr>
                                <a:xfrm>
                                  <a:off x="2532860" y="2966095"/>
                                  <a:ext cx="2184507" cy="34250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2D1D2A1" w14:textId="77777777" w:rsidR="00EA21A4" w:rsidRDefault="00EA21A4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contents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2AA625" id="그룹 640" o:spid="_x0000_s1037" style="position:absolute;margin-left:13.95pt;margin-top:76.4pt;width:449.1pt;height:186.65pt;z-index:251658244;mso-height-relative:margin" coordorigin="653,17399" coordsize="51473,23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">
                      <v:rect id="직사각형 641" o:spid="_x0000_s1038" style="position:absolute;left:653;top:17399;width:51473;height:2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" fillcolor="#f2f2f2 [3052]" strokecolor="#272727 [2749]" strokeweight=".5pt"/>
                      <v:shape id="TextBox 6" o:spid="_x0000_s1039" type="#_x0000_t202" style="position:absolute;left:1401;top:18334;width:24598;height:3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lCp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ZPREJ5n4hGQswcAAAD//wMAUEsBAi0AFAAGAAgAAAAhANvh9svuAAAAhQEAABMAAAAAAAAAAAAA&#10;AAAAAAAAAFtDb250ZW50X1R5cGVzXS54bWxQSwECLQAUAAYACAAAACEAWvQsW78AAAAVAQAACwAA&#10;AAAAAAAAAAAAAAAfAQAAX3JlbHMvLnJlbHNQSwECLQAUAAYACAAAACEAJQ5QqcMAAADcAAAADwAA&#10;AAAAAAAAAAAAAAAHAgAAZHJzL2Rvd25yZXYueG1sUEsFBgAAAAADAAMAtwAAAPcCAAAAAA==&#10;" filled="f" stroked="f">
                        <v:textbox>
                          <w:txbxContent>
                            <w:p w14:paraId="4457AB4F" w14:textId="7E68829D" w:rsidR="00EA21A4" w:rsidRDefault="00EA21A4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container</w:t>
                              </w:r>
                              <w:r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rect id="직사각형 643" o:spid="_x0000_s1040" style="position:absolute;left:2177;top:21349;width:48910;height:18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" fillcolor="white [3212]" strokecolor="#272727 [2749]" strokeweight=".5pt"/>
                      <v:shape id="TextBox 6" o:spid="_x0000_s1041" type="#_x0000_t202" style="position:absolute;left:3258;top:21349;width:20550;height:3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" filled="f" stroked="f">
                        <v:textbox>
                          <w:txbxContent>
                            <w:p w14:paraId="2D417044" w14:textId="02408F54" w:rsidR="00EA21A4" w:rsidRDefault="00EA21A4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container</w:t>
                              </w:r>
                              <w:r w:rsidR="0009618B"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-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wrap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rect id="직사각형 645" o:spid="_x0000_s1042" style="position:absolute;left:3700;top:25668;width:20106;height:12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" fillcolor="white [3212]" strokecolor="#272727 [2749]" strokeweight=".5pt"/>
                      <v:shape id="TextBox 6" o:spid="_x0000_s1043" type="#_x0000_t202" style="position:absolute;left:3867;top:25799;width:19937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" filled="f" stroked="f">
                        <v:textbox>
                          <w:txbxContent>
                            <w:p w14:paraId="0188EE7B" w14:textId="0A67BB06" w:rsidR="00EA21A4" w:rsidRDefault="00EA21A4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lnb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rect id="직사각형 647" o:spid="_x0000_s1044" style="position:absolute;left:24466;top:25668;width:24974;height:12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" fillcolor="white [3212]" strokecolor="#272727 [2749]" strokeweight=".5pt"/>
                      <v:shape id="TextBox 6" o:spid="_x0000_s1045" type="#_x0000_t202" style="position:absolute;left:24466;top:25801;width:20550;height:3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" filled="f" stroked="f">
                        <v:textbox>
                          <w:txbxContent>
                            <w:p w14:paraId="52847C32" w14:textId="51C6C19B" w:rsidR="00EA21A4" w:rsidRDefault="00EA21A4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contents</w:t>
                              </w:r>
                              <w:r w:rsidR="0009618B"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-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wrap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rect id="직사각형 649" o:spid="_x0000_s1046" style="position:absolute;left:25329;top:29659;width:22671;height:6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" fillcolor="white [3212]" strokecolor="#272727 [2749]" strokeweight=".5pt"/>
                      <v:shape id="TextBox 6" o:spid="_x0000_s1047" type="#_x0000_t202" style="position:absolute;left:25328;top:29660;width:21845;height:3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" filled="f" stroked="f">
                        <v:textbox>
                          <w:txbxContent>
                            <w:p w14:paraId="72D1D2A1" w14:textId="77777777" w:rsidR="00EA21A4" w:rsidRDefault="00EA21A4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contents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40F2B531" w14:textId="77777777" w:rsidR="00C35BF1" w:rsidRPr="00232A40" w:rsidRDefault="00C35BF1" w:rsidP="00096774">
      <w:pPr>
        <w:pStyle w:val="4"/>
        <w:numPr>
          <w:ilvl w:val="3"/>
          <w:numId w:val="10"/>
        </w:numPr>
        <w:spacing w:before="240"/>
        <w:ind w:leftChars="0" w:firstLine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레이아웃 예약어</w:t>
      </w:r>
    </w:p>
    <w:p w14:paraId="0D38694D" w14:textId="4EBB28C5" w:rsidR="007F3427" w:rsidRPr="00232A40" w:rsidRDefault="005A6621" w:rsidP="0084504B">
      <w:pPr>
        <w:pStyle w:val="a5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D869B8">
        <w:rPr>
          <w:rFonts w:hint="eastAsia"/>
        </w:rPr>
        <w:t>PC</w:t>
      </w:r>
      <w:r w:rsidR="00D869B8">
        <w:rPr>
          <w:rFonts w:hint="eastAsia"/>
        </w:rPr>
        <w:t xml:space="preserve"> </w:t>
      </w:r>
      <w:r w:rsidRPr="00D869B8">
        <w:rPr>
          <w:rFonts w:hint="eastAsia"/>
        </w:rPr>
        <w:t>W</w:t>
      </w:r>
      <w:r w:rsidR="009A3914">
        <w:rPr>
          <w:rFonts w:hint="eastAsia"/>
        </w:rPr>
        <w:t>eb</w:t>
      </w:r>
      <w:r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7F3427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레이아웃에는 다음 표에 예약된 </w:t>
      </w:r>
      <w:r w:rsidR="00970F20">
        <w:rPr>
          <w:rFonts w:asciiTheme="majorHAnsi" w:eastAsiaTheme="majorHAnsi" w:hAnsiTheme="majorHAnsi" w:hint="eastAsia"/>
          <w:color w:val="404040" w:themeColor="text1" w:themeTint="BF"/>
        </w:rPr>
        <w:t>c</w:t>
      </w:r>
      <w:r w:rsidR="00970F20">
        <w:rPr>
          <w:rFonts w:asciiTheme="majorHAnsi" w:eastAsiaTheme="majorHAnsi" w:hAnsiTheme="majorHAnsi"/>
          <w:color w:val="404040" w:themeColor="text1" w:themeTint="BF"/>
        </w:rPr>
        <w:t>lass</w:t>
      </w:r>
      <w:r w:rsidR="009A3914">
        <w:rPr>
          <w:rFonts w:asciiTheme="majorHAnsi" w:eastAsiaTheme="majorHAnsi" w:hAnsiTheme="majorHAnsi" w:hint="eastAsia"/>
          <w:color w:val="404040" w:themeColor="text1" w:themeTint="BF"/>
        </w:rPr>
        <w:t>를 기초로 한다.</w:t>
      </w:r>
    </w:p>
    <w:tbl>
      <w:tblPr>
        <w:tblStyle w:val="11"/>
        <w:tblW w:w="0" w:type="auto"/>
        <w:tblInd w:w="108" w:type="dxa"/>
        <w:tblLook w:val="04A0" w:firstRow="1" w:lastRow="0" w:firstColumn="1" w:lastColumn="0" w:noHBand="0" w:noVBand="1"/>
      </w:tblPr>
      <w:tblGrid>
        <w:gridCol w:w="4782"/>
        <w:gridCol w:w="4891"/>
      </w:tblGrid>
      <w:tr w:rsidR="00232A40" w:rsidRPr="00232A40" w14:paraId="6364C2BE" w14:textId="77777777" w:rsidTr="4B2BD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0DB31210" w14:textId="77777777" w:rsidR="007F3427" w:rsidRPr="00BE1E99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D9D9D9" w:themeColor="background1" w:themeShade="D9"/>
                <w:szCs w:val="20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  <w:szCs w:val="20"/>
              </w:rPr>
              <w:t>예약어</w:t>
            </w:r>
          </w:p>
        </w:tc>
        <w:tc>
          <w:tcPr>
            <w:tcW w:w="4891" w:type="dxa"/>
          </w:tcPr>
          <w:p w14:paraId="0E26F984" w14:textId="77777777" w:rsidR="007F3427" w:rsidRPr="00BE1E99" w:rsidRDefault="007F3427" w:rsidP="005033E8">
            <w:pPr>
              <w:pStyle w:val="aa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  <w:szCs w:val="20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  <w:szCs w:val="20"/>
              </w:rPr>
              <w:t>범위</w:t>
            </w:r>
          </w:p>
        </w:tc>
      </w:tr>
      <w:tr w:rsidR="00232A40" w:rsidRPr="00232A40" w14:paraId="7AE314FE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057EC257" w14:textId="37A3F9D8" w:rsidR="007F3427" w:rsidRPr="00232A40" w:rsidRDefault="00C35BF1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.layout</w:t>
            </w:r>
          </w:p>
        </w:tc>
        <w:tc>
          <w:tcPr>
            <w:tcW w:w="4891" w:type="dxa"/>
          </w:tcPr>
          <w:p w14:paraId="02F8D3A3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페이지 전체 영역</w:t>
            </w:r>
          </w:p>
        </w:tc>
      </w:tr>
      <w:tr w:rsidR="00232A40" w:rsidRPr="00232A40" w14:paraId="30B1AEBB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24E6C8B0" w14:textId="28B4A8F7" w:rsidR="007F3427" w:rsidRPr="00232A40" w:rsidRDefault="00C35BF1" w:rsidP="4B2BD1BF">
            <w:pPr>
              <w:pStyle w:val="aa"/>
              <w:ind w:leftChars="0" w:left="0"/>
              <w:jc w:val="left"/>
              <w:rPr>
                <w:rFonts w:asciiTheme="majorHAnsi" w:eastAsiaTheme="majorEastAsia" w:hAnsiTheme="majorHAnsi"/>
                <w:color w:val="404040" w:themeColor="text1" w:themeTint="BF"/>
              </w:rPr>
            </w:pPr>
            <w:r w:rsidRPr="4B2BD1BF">
              <w:rPr>
                <w:rFonts w:asciiTheme="majorHAnsi" w:eastAsiaTheme="majorEastAsia" w:hAnsiTheme="majorHAnsi"/>
                <w:color w:val="404040" w:themeColor="text1" w:themeTint="BF"/>
              </w:rPr>
              <w:t>.hea</w:t>
            </w:r>
            <w:r w:rsidR="5D2BC3FE" w:rsidRPr="4B2BD1BF">
              <w:rPr>
                <w:rFonts w:asciiTheme="majorHAnsi" w:eastAsiaTheme="majorEastAsia" w:hAnsiTheme="majorHAnsi"/>
                <w:color w:val="404040" w:themeColor="text1" w:themeTint="BF"/>
              </w:rPr>
              <w:t>d</w:t>
            </w:r>
            <w:r w:rsidRPr="4B2BD1BF">
              <w:rPr>
                <w:rFonts w:asciiTheme="majorHAnsi" w:eastAsiaTheme="majorEastAsia" w:hAnsiTheme="majorHAnsi"/>
                <w:color w:val="404040" w:themeColor="text1" w:themeTint="BF"/>
              </w:rPr>
              <w:t>er</w:t>
            </w:r>
          </w:p>
        </w:tc>
        <w:tc>
          <w:tcPr>
            <w:tcW w:w="4891" w:type="dxa"/>
          </w:tcPr>
          <w:p w14:paraId="6FA0BCC2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머리글 영역</w:t>
            </w:r>
          </w:p>
        </w:tc>
      </w:tr>
      <w:tr w:rsidR="00232A40" w:rsidRPr="00232A40" w14:paraId="1EF3FDD0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2A4985B0" w14:textId="41286FC2" w:rsidR="007F3427" w:rsidRPr="00232A40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.header</w:t>
            </w:r>
            <w:r w:rsidR="0009618B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-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wrap</w:t>
            </w:r>
          </w:p>
        </w:tc>
        <w:tc>
          <w:tcPr>
            <w:tcW w:w="4891" w:type="dxa"/>
          </w:tcPr>
          <w:p w14:paraId="00E6981D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머리글 영역(안쪽)</w:t>
            </w:r>
          </w:p>
        </w:tc>
      </w:tr>
      <w:tr w:rsidR="00232A40" w:rsidRPr="00232A40" w14:paraId="5C4EDEEA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7AD384C7" w14:textId="35C2C8DF" w:rsidR="007F3427" w:rsidRPr="00232A40" w:rsidRDefault="005525A9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.container</w:t>
            </w:r>
          </w:p>
        </w:tc>
        <w:tc>
          <w:tcPr>
            <w:tcW w:w="4891" w:type="dxa"/>
          </w:tcPr>
          <w:p w14:paraId="4768AF01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본문 영역</w:t>
            </w:r>
          </w:p>
        </w:tc>
      </w:tr>
      <w:tr w:rsidR="00232A40" w:rsidRPr="00232A40" w14:paraId="4D242B21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5069277D" w14:textId="03AC7385" w:rsidR="007F3427" w:rsidRPr="00232A40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.container</w:t>
            </w:r>
            <w:r w:rsidR="0009618B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-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wrap</w:t>
            </w:r>
          </w:p>
        </w:tc>
        <w:tc>
          <w:tcPr>
            <w:tcW w:w="4891" w:type="dxa"/>
          </w:tcPr>
          <w:p w14:paraId="3ED6020B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본문 영역(안쪽)</w:t>
            </w:r>
          </w:p>
        </w:tc>
      </w:tr>
      <w:tr w:rsidR="00232A40" w:rsidRPr="00232A40" w14:paraId="5E29CF9E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00D82993" w14:textId="77777777" w:rsidR="007F3427" w:rsidRPr="00232A40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.content</w:t>
            </w:r>
            <w:r w:rsidR="005525A9"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s</w:t>
            </w:r>
          </w:p>
        </w:tc>
        <w:tc>
          <w:tcPr>
            <w:tcW w:w="4891" w:type="dxa"/>
          </w:tcPr>
          <w:p w14:paraId="44869B41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주요 콘텐츠 영역</w:t>
            </w:r>
          </w:p>
        </w:tc>
      </w:tr>
      <w:tr w:rsidR="00232A40" w:rsidRPr="00232A40" w14:paraId="11C61E3D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7D842299" w14:textId="0CA0F53F" w:rsidR="007F3427" w:rsidRPr="00232A40" w:rsidRDefault="005525A9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.footer</w:t>
            </w:r>
          </w:p>
        </w:tc>
        <w:tc>
          <w:tcPr>
            <w:tcW w:w="4891" w:type="dxa"/>
          </w:tcPr>
          <w:p w14:paraId="2169EB9D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바닥글 영역</w:t>
            </w:r>
          </w:p>
        </w:tc>
      </w:tr>
      <w:tr w:rsidR="00232A40" w:rsidRPr="00232A40" w14:paraId="1FF4FEE8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3200A0DE" w14:textId="4CDA5532" w:rsidR="007F3427" w:rsidRPr="00232A40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.footer</w:t>
            </w:r>
            <w:r w:rsidR="0009618B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-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wrap</w:t>
            </w:r>
          </w:p>
        </w:tc>
        <w:tc>
          <w:tcPr>
            <w:tcW w:w="4891" w:type="dxa"/>
          </w:tcPr>
          <w:p w14:paraId="66BF68D5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바닥글 영역(안쪽)</w:t>
            </w:r>
          </w:p>
        </w:tc>
      </w:tr>
    </w:tbl>
    <w:p w14:paraId="3B7FD67C" w14:textId="77777777" w:rsidR="007F3427" w:rsidRPr="00232A40" w:rsidRDefault="007F3427" w:rsidP="005033E8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  <w:szCs w:val="20"/>
        </w:rPr>
      </w:pPr>
    </w:p>
    <w:p w14:paraId="3A5ECB92" w14:textId="77777777" w:rsidR="007F3427" w:rsidRPr="008B4BF1" w:rsidRDefault="00A90E2D" w:rsidP="00096774">
      <w:pPr>
        <w:pStyle w:val="3"/>
        <w:numPr>
          <w:ilvl w:val="2"/>
          <w:numId w:val="10"/>
        </w:numPr>
        <w:spacing w:after="0"/>
        <w:ind w:leftChars="25" w:left="440" w:hangingChars="150" w:hanging="39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296" w:name="_Toc525050459"/>
      <w:bookmarkStart w:id="297" w:name="_Toc116561116"/>
      <w:r w:rsidRPr="008B4BF1">
        <w:rPr>
          <w:rFonts w:eastAsiaTheme="majorHAnsi" w:hint="eastAsia"/>
          <w:b/>
          <w:color w:val="404040" w:themeColor="text1" w:themeTint="BF"/>
          <w:sz w:val="26"/>
          <w:szCs w:val="26"/>
        </w:rPr>
        <w:t>Mobile App/Web</w:t>
      </w:r>
      <w:bookmarkEnd w:id="296"/>
      <w:bookmarkEnd w:id="297"/>
    </w:p>
    <w:tbl>
      <w:tblPr>
        <w:tblStyle w:val="a9"/>
        <w:tblpPr w:leftFromText="142" w:rightFromText="142" w:vertAnchor="text" w:horzAnchor="margin" w:tblpX="108" w:tblpY="244"/>
        <w:tblW w:w="9781" w:type="dxa"/>
        <w:tblLook w:val="04A0" w:firstRow="1" w:lastRow="0" w:firstColumn="1" w:lastColumn="0" w:noHBand="0" w:noVBand="1"/>
      </w:tblPr>
      <w:tblGrid>
        <w:gridCol w:w="9781"/>
      </w:tblGrid>
      <w:tr w:rsidR="00232A40" w:rsidRPr="00232A40" w14:paraId="40EBBC57" w14:textId="77777777" w:rsidTr="005E4E2F">
        <w:trPr>
          <w:trHeight w:val="7072"/>
        </w:trPr>
        <w:tc>
          <w:tcPr>
            <w:tcW w:w="9781" w:type="dxa"/>
          </w:tcPr>
          <w:p w14:paraId="173FF677" w14:textId="77777777"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4297841B" w14:textId="77777777" w:rsidR="007F3427" w:rsidRPr="00232A40" w:rsidRDefault="00525781" w:rsidP="005033E8">
            <w:pPr>
              <w:spacing w:before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0116DE6" wp14:editId="57B1C946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-5553</wp:posOffset>
                      </wp:positionV>
                      <wp:extent cx="2851951" cy="383836"/>
                      <wp:effectExtent l="0" t="0" r="0" b="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1951" cy="38383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F7D6464" w14:textId="143ED34C" w:rsidR="00EA21A4" w:rsidRDefault="00EA21A4" w:rsidP="007F3427">
                                  <w:pPr>
                                    <w:pStyle w:val="ad"/>
                                    <w:wordWrap w:val="0"/>
                                    <w:spacing w:before="0" w:beforeAutospacing="0" w:after="0" w:afterAutospacing="0"/>
                                    <w:rPr>
                                      <w:rFonts w:eastAsia="맑은 고딕" w:cs="Times New Roman"/>
                                      <w:color w:val="000000"/>
                                      <w:kern w:val="24"/>
                                    </w:rPr>
                                  </w:pP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class=</w:t>
                                  </w:r>
                                  <w:r>
                                    <w:rPr>
                                      <w:rFonts w:eastAsia="맑은 고딕" w:cs="Times New Roman"/>
                                      <w:color w:val="000000"/>
                                      <w:kern w:val="24"/>
                                    </w:rPr>
                                    <w:t>”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layout</w:t>
                                  </w:r>
                                  <w:r>
                                    <w:rPr>
                                      <w:rFonts w:eastAsia="맑은 고딕" w:cs="Times New Roman"/>
                                      <w:color w:val="000000"/>
                                      <w:kern w:val="24"/>
                                    </w:rPr>
                                    <w:t>”</w:t>
                                  </w:r>
                                </w:p>
                                <w:p w14:paraId="38D6B9B6" w14:textId="77777777" w:rsidR="00EA21A4" w:rsidRDefault="00EA21A4" w:rsidP="007F3427">
                                  <w:pPr>
                                    <w:pStyle w:val="ad"/>
                                    <w:wordWrap w:val="0"/>
                                    <w:spacing w:before="0" w:beforeAutospacing="0" w:after="0" w:afterAutospacing="0"/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116DE6" id="Text Box 31" o:spid="_x0000_s1048" type="#_x0000_t202" style="position:absolute;margin-left:.35pt;margin-top:-.45pt;width:224.55pt;height:30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" filled="f" stroked="f">
                      <v:textbox>
                        <w:txbxContent>
                          <w:p w14:paraId="3F7D6464" w14:textId="143ED34C" w:rsidR="00EA21A4" w:rsidRDefault="00EA21A4" w:rsidP="007F3427">
                            <w:pPr>
                              <w:pStyle w:val="ad"/>
                              <w:wordWrap w:val="0"/>
                              <w:spacing w:before="0" w:beforeAutospacing="0" w:after="0" w:afterAutospacing="0"/>
                              <w:rPr>
                                <w:rFonts w:eastAsia="맑은 고딕" w:cs="Times New Roman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class=</w:t>
                            </w:r>
                            <w:r>
                              <w:rPr>
                                <w:rFonts w:eastAsia="맑은 고딕" w:cs="Times New Roman"/>
                                <w:color w:val="000000"/>
                                <w:kern w:val="24"/>
                              </w:rPr>
                              <w:t>”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layout</w:t>
                            </w:r>
                            <w:r>
                              <w:rPr>
                                <w:rFonts w:eastAsia="맑은 고딕" w:cs="Times New Roman"/>
                                <w:color w:val="000000"/>
                                <w:kern w:val="24"/>
                              </w:rPr>
                              <w:t>”</w:t>
                            </w:r>
                          </w:p>
                          <w:p w14:paraId="38D6B9B6" w14:textId="77777777" w:rsidR="00EA21A4" w:rsidRDefault="00EA21A4" w:rsidP="007F3427">
                            <w:pPr>
                              <w:pStyle w:val="ad"/>
                              <w:wordWrap w:val="0"/>
                              <w:spacing w:before="0" w:beforeAutospacing="0" w:after="0" w:afterAutospacing="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0085D81" w14:textId="77777777" w:rsidR="007F3427" w:rsidRPr="00232A40" w:rsidRDefault="005E4E2F" w:rsidP="005033E8">
            <w:pPr>
              <w:spacing w:before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5A836F86" wp14:editId="7F5A537F">
                      <wp:simplePos x="0" y="0"/>
                      <wp:positionH relativeFrom="column">
                        <wp:posOffset>171288</wp:posOffset>
                      </wp:positionH>
                      <wp:positionV relativeFrom="paragraph">
                        <wp:posOffset>1430493</wp:posOffset>
                      </wp:positionV>
                      <wp:extent cx="5703570" cy="2158409"/>
                      <wp:effectExtent l="0" t="0" r="11430" b="13335"/>
                      <wp:wrapNone/>
                      <wp:docPr id="29" name="직사각형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03570" cy="21584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782178" id="직사각형 29" o:spid="_x0000_s1026" style="position:absolute;left:0;text-align:left;margin-left:13.5pt;margin-top:112.65pt;width:449.1pt;height:169.95pt;z-index:2516582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" fillcolor="#f2f2f2 [3052]" strokecolor="#272727 [2749]" strokeweight=".5pt"/>
                  </w:pict>
                </mc:Fallback>
              </mc:AlternateContent>
            </w: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58246" behindDoc="0" locked="0" layoutInCell="1" allowOverlap="1" wp14:anchorId="47423DF3" wp14:editId="534F7535">
                      <wp:simplePos x="0" y="0"/>
                      <wp:positionH relativeFrom="column">
                        <wp:posOffset>171297</wp:posOffset>
                      </wp:positionH>
                      <wp:positionV relativeFrom="paragraph">
                        <wp:posOffset>1430505</wp:posOffset>
                      </wp:positionV>
                      <wp:extent cx="2644524" cy="383782"/>
                      <wp:effectExtent l="0" t="0" r="0" b="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4524" cy="38378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CF4F35A" w14:textId="3BE7918F" w:rsidR="00EA21A4" w:rsidRDefault="00EA21A4" w:rsidP="007F3427">
                                  <w:pPr>
                                    <w:pStyle w:val="ad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class=</w:t>
                                  </w:r>
                                  <w:r>
                                    <w:rPr>
                                      <w:rFonts w:eastAsia="맑은 고딕" w:cs="Times New Roman"/>
                                      <w:color w:val="000000"/>
                                      <w:kern w:val="24"/>
                                    </w:rPr>
                                    <w:t>”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container</w:t>
                                  </w:r>
                                  <w:r>
                                    <w:rPr>
                                      <w:rFonts w:eastAsia="맑은 고딕" w:cs="Times New Roman"/>
                                      <w:color w:val="000000"/>
                                      <w:kern w:val="24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423DF3" id="Text Box 32" o:spid="_x0000_s1049" type="#_x0000_t202" style="position:absolute;margin-left:13.5pt;margin-top:112.65pt;width:208.25pt;height:30.2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" filled="f" stroked="f">
                      <v:textbox>
                        <w:txbxContent>
                          <w:p w14:paraId="2CF4F35A" w14:textId="3BE7918F" w:rsidR="00EA21A4" w:rsidRDefault="00EA21A4" w:rsidP="007F3427">
                            <w:pPr>
                              <w:pStyle w:val="ad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class=</w:t>
                            </w:r>
                            <w:r>
                              <w:rPr>
                                <w:rFonts w:eastAsia="맑은 고딕" w:cs="Times New Roman"/>
                                <w:color w:val="000000"/>
                                <w:kern w:val="24"/>
                              </w:rPr>
                              <w:t>”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container</w:t>
                            </w:r>
                            <w:r>
                              <w:rPr>
                                <w:rFonts w:eastAsia="맑은 고딕" w:cs="Times New Roman"/>
                                <w:color w:val="000000"/>
                                <w:kern w:val="24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58247" behindDoc="0" locked="0" layoutInCell="1" allowOverlap="1" wp14:anchorId="2A505B9B" wp14:editId="67D70B9E">
                      <wp:simplePos x="0" y="0"/>
                      <wp:positionH relativeFrom="column">
                        <wp:posOffset>440012</wp:posOffset>
                      </wp:positionH>
                      <wp:positionV relativeFrom="paragraph">
                        <wp:posOffset>1899259</wp:posOffset>
                      </wp:positionV>
                      <wp:extent cx="5198825" cy="1476992"/>
                      <wp:effectExtent l="0" t="0" r="20955" b="28575"/>
                      <wp:wrapNone/>
                      <wp:docPr id="34" name="직사각형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98825" cy="14769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FDC3DE" id="직사각형 34" o:spid="_x0000_s1026" style="position:absolute;left:0;text-align:left;margin-left:34.65pt;margin-top:149.55pt;width:409.35pt;height:116.3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" fillcolor="white [3212]" strokecolor="#272727 [2749]" strokeweight=".5pt"/>
                  </w:pict>
                </mc:Fallback>
              </mc:AlternateContent>
            </w: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58248" behindDoc="0" locked="0" layoutInCell="1" allowOverlap="1" wp14:anchorId="3FE5A316" wp14:editId="67AE520A">
                      <wp:simplePos x="0" y="0"/>
                      <wp:positionH relativeFrom="column">
                        <wp:posOffset>440013</wp:posOffset>
                      </wp:positionH>
                      <wp:positionV relativeFrom="paragraph">
                        <wp:posOffset>1899454</wp:posOffset>
                      </wp:positionV>
                      <wp:extent cx="2573133" cy="383782"/>
                      <wp:effectExtent l="0" t="0" r="0" b="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3133" cy="38378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BD6DED0" w14:textId="77777777" w:rsidR="00EA21A4" w:rsidRDefault="00EA21A4" w:rsidP="007F3427">
                                  <w:pPr>
                                    <w:pStyle w:val="ad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맑은 고딕" w:eastAsiaTheme="minorEastAsia" w:hAnsi="맑은 고딕" w:cs="Times New Roman" w:hint="eastAsia"/>
                                      <w:color w:val="000000"/>
                                      <w:kern w:val="24"/>
                                    </w:rPr>
                                    <w:t>class=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“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contents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E5A316" id="Text Box 35" o:spid="_x0000_s1050" type="#_x0000_t202" style="position:absolute;margin-left:34.65pt;margin-top:149.55pt;width:202.6pt;height:30.2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" filled="f" stroked="f">
                      <v:textbox>
                        <w:txbxContent>
                          <w:p w14:paraId="0BD6DED0" w14:textId="77777777" w:rsidR="00EA21A4" w:rsidRDefault="00EA21A4" w:rsidP="007F3427">
                            <w:pPr>
                              <w:pStyle w:val="ad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맑은 고딕" w:eastAsiaTheme="minorEastAsia" w:hAnsi="맑은 고딕" w:cs="Times New Roman" w:hint="eastAsia"/>
                                <w:color w:val="000000"/>
                                <w:kern w:val="24"/>
                              </w:rPr>
                              <w:t>class=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“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contents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58249" behindDoc="0" locked="0" layoutInCell="1" allowOverlap="1" wp14:anchorId="258E3BAD" wp14:editId="5C9420DB">
                      <wp:simplePos x="0" y="0"/>
                      <wp:positionH relativeFrom="column">
                        <wp:posOffset>644223</wp:posOffset>
                      </wp:positionH>
                      <wp:positionV relativeFrom="paragraph">
                        <wp:posOffset>2282631</wp:posOffset>
                      </wp:positionV>
                      <wp:extent cx="4805025" cy="912866"/>
                      <wp:effectExtent l="0" t="0" r="15240" b="20955"/>
                      <wp:wrapNone/>
                      <wp:docPr id="36" name="직사각형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05025" cy="9128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0B2660" id="직사각형 36" o:spid="_x0000_s1026" style="position:absolute;left:0;text-align:left;margin-left:50.75pt;margin-top:179.75pt;width:378.35pt;height:71.9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" fillcolor="white [3212]" strokecolor="#272727 [2749]" strokeweight=".5pt"/>
                  </w:pict>
                </mc:Fallback>
              </mc:AlternateContent>
            </w: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58250" behindDoc="0" locked="0" layoutInCell="1" allowOverlap="1" wp14:anchorId="39BD5690" wp14:editId="2FAEA675">
                      <wp:simplePos x="0" y="0"/>
                      <wp:positionH relativeFrom="column">
                        <wp:posOffset>708745</wp:posOffset>
                      </wp:positionH>
                      <wp:positionV relativeFrom="paragraph">
                        <wp:posOffset>2293747</wp:posOffset>
                      </wp:positionV>
                      <wp:extent cx="2089600" cy="383782"/>
                      <wp:effectExtent l="0" t="0" r="0" b="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89600" cy="38378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4F06939" w14:textId="178924B0" w:rsidR="00EA21A4" w:rsidRDefault="00EA21A4" w:rsidP="007F3427">
                                  <w:pPr>
                                    <w:pStyle w:val="ad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맑은 고딕" w:eastAsiaTheme="minorEastAsia" w:hAnsi="맑은 고딕" w:cs="Times New Roman" w:hint="eastAsia"/>
                                      <w:color w:val="000000"/>
                                      <w:kern w:val="24"/>
                                    </w:rPr>
                                    <w:t>class=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“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scroll</w:t>
                                  </w:r>
                                  <w:r w:rsidR="00CF0C54">
                                    <w:rPr>
                                      <w:rFonts w:eastAsia="맑은 고딕" w:cs="Times New Roman"/>
                                      <w:color w:val="000000"/>
                                      <w:kern w:val="24"/>
                                    </w:rPr>
                                    <w:t>-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area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BD5690" id="Text Box 37" o:spid="_x0000_s1051" type="#_x0000_t202" style="position:absolute;margin-left:55.8pt;margin-top:180.6pt;width:164.55pt;height:30.2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" filled="f" stroked="f">
                      <v:textbox>
                        <w:txbxContent>
                          <w:p w14:paraId="54F06939" w14:textId="178924B0" w:rsidR="00EA21A4" w:rsidRDefault="00EA21A4" w:rsidP="007F3427">
                            <w:pPr>
                              <w:pStyle w:val="ad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맑은 고딕" w:eastAsiaTheme="minorEastAsia" w:hAnsi="맑은 고딕" w:cs="Times New Roman" w:hint="eastAsia"/>
                                <w:color w:val="000000"/>
                                <w:kern w:val="24"/>
                              </w:rPr>
                              <w:t>class=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“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scroll</w:t>
                            </w:r>
                            <w:r w:rsidR="00CF0C54">
                              <w:rPr>
                                <w:rFonts w:eastAsia="맑은 고딕" w:cs="Times New Roman"/>
                                <w:color w:val="000000"/>
                                <w:kern w:val="24"/>
                              </w:rPr>
                              <w:t>-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area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5352"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g">
                  <w:drawing>
                    <wp:anchor distT="0" distB="0" distL="114300" distR="114300" simplePos="0" relativeHeight="251658251" behindDoc="0" locked="0" layoutInCell="1" allowOverlap="1" wp14:anchorId="5A34AFAB" wp14:editId="324412CE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59055</wp:posOffset>
                      </wp:positionV>
                      <wp:extent cx="5703570" cy="1193165"/>
                      <wp:effectExtent l="0" t="0" r="11430" b="26035"/>
                      <wp:wrapNone/>
                      <wp:docPr id="6" name="그룹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03570" cy="1193165"/>
                                <a:chOff x="0" y="0"/>
                                <a:chExt cx="5703637" cy="1193408"/>
                              </a:xfrm>
                            </wpg:grpSpPr>
                            <wps:wsp>
                              <wps:cNvPr id="2" name="직사각형 2"/>
                              <wps:cNvSpPr/>
                              <wps:spPr>
                                <a:xfrm>
                                  <a:off x="0" y="0"/>
                                  <a:ext cx="5703637" cy="11934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TextBox 6"/>
                              <wps:cNvSpPr txBox="1"/>
                              <wps:spPr>
                                <a:xfrm>
                                  <a:off x="9" y="0"/>
                                  <a:ext cx="2720975" cy="38354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FFF93D2" w14:textId="493CC893" w:rsidR="00EA21A4" w:rsidRDefault="00EA21A4" w:rsidP="00525781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header</w:t>
                                    </w:r>
                                    <w:r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4" name="직사각형 4"/>
                              <wps:cNvSpPr/>
                              <wps:spPr>
                                <a:xfrm>
                                  <a:off x="276448" y="404037"/>
                                  <a:ext cx="5312761" cy="5759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TextBox 6"/>
                              <wps:cNvSpPr txBox="1"/>
                              <wps:spPr>
                                <a:xfrm>
                                  <a:off x="297714" y="457200"/>
                                  <a:ext cx="1773094" cy="38354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130AE47" w14:textId="6053D53A" w:rsidR="00EA21A4" w:rsidRDefault="00EA21A4" w:rsidP="00525781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header</w:t>
                                    </w:r>
                                    <w:r w:rsidR="00CF0C54"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wrap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34AFAB" id="그룹 6" o:spid="_x0000_s1052" style="position:absolute;margin-left:13.85pt;margin-top:4.65pt;width:449.1pt;height:93.95pt;z-index:251658251" coordsize="57036,11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">
                      <v:rect id="직사각형 2" o:spid="_x0000_s1053" style="position:absolute;width:57036;height:11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" fillcolor="#f2f2f2 [3052]" strokecolor="#272727 [2749]" strokeweight=".5pt"/>
                      <v:shape id="TextBox 6" o:spid="_x0000_s1054" type="#_x0000_t202" style="position:absolute;width:27209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    <v:textbox>
                          <w:txbxContent>
                            <w:p w14:paraId="6FFF93D2" w14:textId="493CC893" w:rsidR="00EA21A4" w:rsidRDefault="00EA21A4" w:rsidP="00525781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header</w:t>
                              </w:r>
                              <w:r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rect id="직사각형 4" o:spid="_x0000_s1055" style="position:absolute;left:2764;top:4040;width:53128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" fillcolor="white [3212]" strokecolor="#272727 [2749]" strokeweight=".5pt"/>
                      <v:shape id="TextBox 6" o:spid="_x0000_s1056" type="#_x0000_t202" style="position:absolute;left:2977;top:4572;width:17731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    <v:textbox>
                          <w:txbxContent>
                            <w:p w14:paraId="1130AE47" w14:textId="6053D53A" w:rsidR="00EA21A4" w:rsidRDefault="00EA21A4" w:rsidP="00525781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header</w:t>
                              </w:r>
                              <w:r w:rsidR="00CF0C54"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-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wrap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698536F5" w14:textId="77777777" w:rsidR="004E3B35" w:rsidRPr="00232A40" w:rsidRDefault="004E3B35" w:rsidP="00096774">
      <w:pPr>
        <w:pStyle w:val="aa"/>
        <w:keepNext/>
        <w:numPr>
          <w:ilvl w:val="0"/>
          <w:numId w:val="21"/>
        </w:numPr>
        <w:spacing w:after="0"/>
        <w:ind w:leftChars="0"/>
        <w:jc w:val="left"/>
        <w:outlineLvl w:val="3"/>
        <w:rPr>
          <w:rFonts w:asciiTheme="majorHAnsi" w:eastAsiaTheme="majorHAnsi" w:hAnsiTheme="majorHAnsi"/>
          <w:bCs/>
          <w:vanish/>
          <w:color w:val="404040" w:themeColor="text1" w:themeTint="BF"/>
        </w:rPr>
      </w:pPr>
    </w:p>
    <w:p w14:paraId="7BC1BAF2" w14:textId="77777777" w:rsidR="004E3B35" w:rsidRPr="00232A40" w:rsidRDefault="004E3B35" w:rsidP="00096774">
      <w:pPr>
        <w:pStyle w:val="aa"/>
        <w:keepNext/>
        <w:numPr>
          <w:ilvl w:val="0"/>
          <w:numId w:val="21"/>
        </w:numPr>
        <w:spacing w:after="0"/>
        <w:ind w:leftChars="0"/>
        <w:jc w:val="left"/>
        <w:outlineLvl w:val="3"/>
        <w:rPr>
          <w:rFonts w:asciiTheme="majorHAnsi" w:eastAsiaTheme="majorHAnsi" w:hAnsiTheme="majorHAnsi"/>
          <w:bCs/>
          <w:vanish/>
          <w:color w:val="404040" w:themeColor="text1" w:themeTint="BF"/>
        </w:rPr>
      </w:pPr>
    </w:p>
    <w:p w14:paraId="61C988F9" w14:textId="77777777" w:rsidR="004E3B35" w:rsidRPr="00232A40" w:rsidRDefault="004E3B35" w:rsidP="00096774">
      <w:pPr>
        <w:pStyle w:val="aa"/>
        <w:keepNext/>
        <w:numPr>
          <w:ilvl w:val="0"/>
          <w:numId w:val="21"/>
        </w:numPr>
        <w:spacing w:after="0"/>
        <w:ind w:leftChars="0"/>
        <w:jc w:val="left"/>
        <w:outlineLvl w:val="3"/>
        <w:rPr>
          <w:rFonts w:asciiTheme="majorHAnsi" w:eastAsiaTheme="majorHAnsi" w:hAnsiTheme="majorHAnsi"/>
          <w:bCs/>
          <w:vanish/>
          <w:color w:val="404040" w:themeColor="text1" w:themeTint="BF"/>
        </w:rPr>
      </w:pPr>
    </w:p>
    <w:p w14:paraId="3B22BB7D" w14:textId="77777777" w:rsidR="004E3B35" w:rsidRPr="00232A40" w:rsidRDefault="004E3B35" w:rsidP="00096774">
      <w:pPr>
        <w:pStyle w:val="aa"/>
        <w:keepNext/>
        <w:numPr>
          <w:ilvl w:val="1"/>
          <w:numId w:val="21"/>
        </w:numPr>
        <w:spacing w:after="0"/>
        <w:ind w:leftChars="0"/>
        <w:jc w:val="left"/>
        <w:outlineLvl w:val="3"/>
        <w:rPr>
          <w:rFonts w:asciiTheme="majorHAnsi" w:eastAsiaTheme="majorHAnsi" w:hAnsiTheme="majorHAnsi"/>
          <w:bCs/>
          <w:vanish/>
          <w:color w:val="404040" w:themeColor="text1" w:themeTint="BF"/>
        </w:rPr>
      </w:pPr>
    </w:p>
    <w:p w14:paraId="17B246DD" w14:textId="77777777" w:rsidR="004E3B35" w:rsidRPr="00232A40" w:rsidRDefault="004E3B35" w:rsidP="00096774">
      <w:pPr>
        <w:pStyle w:val="aa"/>
        <w:keepNext/>
        <w:numPr>
          <w:ilvl w:val="1"/>
          <w:numId w:val="21"/>
        </w:numPr>
        <w:spacing w:after="0"/>
        <w:ind w:leftChars="0"/>
        <w:jc w:val="left"/>
        <w:outlineLvl w:val="3"/>
        <w:rPr>
          <w:rFonts w:asciiTheme="majorHAnsi" w:eastAsiaTheme="majorHAnsi" w:hAnsiTheme="majorHAnsi"/>
          <w:bCs/>
          <w:vanish/>
          <w:color w:val="404040" w:themeColor="text1" w:themeTint="BF"/>
        </w:rPr>
      </w:pPr>
    </w:p>
    <w:p w14:paraId="6BF89DA3" w14:textId="77777777" w:rsidR="004E3B35" w:rsidRPr="00232A40" w:rsidRDefault="004E3B35" w:rsidP="00096774">
      <w:pPr>
        <w:pStyle w:val="aa"/>
        <w:keepNext/>
        <w:numPr>
          <w:ilvl w:val="1"/>
          <w:numId w:val="21"/>
        </w:numPr>
        <w:spacing w:after="0"/>
        <w:ind w:leftChars="0"/>
        <w:jc w:val="left"/>
        <w:outlineLvl w:val="3"/>
        <w:rPr>
          <w:rFonts w:asciiTheme="majorHAnsi" w:eastAsiaTheme="majorHAnsi" w:hAnsiTheme="majorHAnsi"/>
          <w:bCs/>
          <w:vanish/>
          <w:color w:val="404040" w:themeColor="text1" w:themeTint="BF"/>
        </w:rPr>
      </w:pPr>
    </w:p>
    <w:p w14:paraId="5C3E0E74" w14:textId="77777777" w:rsidR="004E3B35" w:rsidRPr="00232A40" w:rsidRDefault="004E3B35" w:rsidP="00096774">
      <w:pPr>
        <w:pStyle w:val="aa"/>
        <w:keepNext/>
        <w:numPr>
          <w:ilvl w:val="1"/>
          <w:numId w:val="21"/>
        </w:numPr>
        <w:spacing w:after="0"/>
        <w:ind w:leftChars="0"/>
        <w:jc w:val="left"/>
        <w:outlineLvl w:val="3"/>
        <w:rPr>
          <w:rFonts w:asciiTheme="majorHAnsi" w:eastAsiaTheme="majorHAnsi" w:hAnsiTheme="majorHAnsi"/>
          <w:bCs/>
          <w:vanish/>
          <w:color w:val="404040" w:themeColor="text1" w:themeTint="BF"/>
        </w:rPr>
      </w:pPr>
    </w:p>
    <w:p w14:paraId="66A1FAB9" w14:textId="77777777" w:rsidR="004E3B35" w:rsidRPr="00232A40" w:rsidRDefault="004E3B35" w:rsidP="00096774">
      <w:pPr>
        <w:pStyle w:val="aa"/>
        <w:keepNext/>
        <w:numPr>
          <w:ilvl w:val="2"/>
          <w:numId w:val="21"/>
        </w:numPr>
        <w:spacing w:after="0"/>
        <w:ind w:leftChars="0"/>
        <w:jc w:val="left"/>
        <w:outlineLvl w:val="3"/>
        <w:rPr>
          <w:rFonts w:asciiTheme="majorHAnsi" w:eastAsiaTheme="majorHAnsi" w:hAnsiTheme="majorHAnsi"/>
          <w:bCs/>
          <w:vanish/>
          <w:color w:val="404040" w:themeColor="text1" w:themeTint="BF"/>
        </w:rPr>
      </w:pPr>
    </w:p>
    <w:p w14:paraId="76BB753C" w14:textId="77777777" w:rsidR="004E3B35" w:rsidRPr="00232A40" w:rsidRDefault="004E3B35" w:rsidP="00096774">
      <w:pPr>
        <w:pStyle w:val="aa"/>
        <w:keepNext/>
        <w:numPr>
          <w:ilvl w:val="2"/>
          <w:numId w:val="21"/>
        </w:numPr>
        <w:spacing w:after="0"/>
        <w:ind w:leftChars="0"/>
        <w:jc w:val="left"/>
        <w:outlineLvl w:val="3"/>
        <w:rPr>
          <w:rFonts w:asciiTheme="majorHAnsi" w:eastAsiaTheme="majorHAnsi" w:hAnsiTheme="majorHAnsi"/>
          <w:bCs/>
          <w:vanish/>
          <w:color w:val="404040" w:themeColor="text1" w:themeTint="BF"/>
        </w:rPr>
      </w:pPr>
    </w:p>
    <w:p w14:paraId="00E1B1DB" w14:textId="77777777" w:rsidR="00525781" w:rsidRPr="00232A40" w:rsidRDefault="00525781" w:rsidP="00096774">
      <w:pPr>
        <w:pStyle w:val="4"/>
        <w:numPr>
          <w:ilvl w:val="3"/>
          <w:numId w:val="21"/>
        </w:numPr>
        <w:spacing w:before="240"/>
        <w:ind w:leftChars="0" w:firstLine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레이아웃 예약어</w:t>
      </w:r>
    </w:p>
    <w:p w14:paraId="7FBA9227" w14:textId="45FA8E05" w:rsidR="009A3914" w:rsidRPr="009A3914" w:rsidRDefault="009A3914" w:rsidP="0084504B">
      <w:pPr>
        <w:pStyle w:val="a5"/>
      </w:pPr>
      <w:r>
        <w:t>M</w:t>
      </w:r>
      <w:r>
        <w:rPr>
          <w:rFonts w:hint="eastAsia"/>
        </w:rPr>
        <w:t xml:space="preserve">obile App/Web </w:t>
      </w:r>
      <w:r w:rsidRPr="009A3914">
        <w:rPr>
          <w:rFonts w:hint="eastAsia"/>
        </w:rPr>
        <w:t>레이아웃에는 다음 표에 예약된 class를 기초로 한다.</w:t>
      </w:r>
    </w:p>
    <w:tbl>
      <w:tblPr>
        <w:tblStyle w:val="11"/>
        <w:tblW w:w="0" w:type="auto"/>
        <w:tblInd w:w="108" w:type="dxa"/>
        <w:tblLook w:val="04A0" w:firstRow="1" w:lastRow="0" w:firstColumn="1" w:lastColumn="0" w:noHBand="0" w:noVBand="1"/>
      </w:tblPr>
      <w:tblGrid>
        <w:gridCol w:w="4782"/>
        <w:gridCol w:w="4999"/>
      </w:tblGrid>
      <w:tr w:rsidR="00232A40" w:rsidRPr="00232A40" w14:paraId="5CB4C764" w14:textId="77777777" w:rsidTr="009B3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31DAEAD8" w14:textId="77777777" w:rsidR="007F3427" w:rsidRPr="00BE1E99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D9D9D9" w:themeColor="background1" w:themeShade="D9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.</w:t>
            </w: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  <w:szCs w:val="20"/>
              </w:rPr>
              <w:t>예약어</w:t>
            </w:r>
          </w:p>
        </w:tc>
        <w:tc>
          <w:tcPr>
            <w:tcW w:w="4999" w:type="dxa"/>
          </w:tcPr>
          <w:p w14:paraId="4F060995" w14:textId="77777777" w:rsidR="007F3427" w:rsidRPr="00BE1E99" w:rsidRDefault="007F3427" w:rsidP="005033E8">
            <w:pPr>
              <w:pStyle w:val="aa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  <w:szCs w:val="20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  <w:szCs w:val="20"/>
              </w:rPr>
              <w:t>범위</w:t>
            </w:r>
          </w:p>
        </w:tc>
      </w:tr>
      <w:tr w:rsidR="00232A40" w:rsidRPr="00232A40" w14:paraId="5A862CA5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4B5B744E" w14:textId="38272072" w:rsidR="007F3427" w:rsidRPr="00232A40" w:rsidRDefault="00525781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.layout</w:t>
            </w:r>
          </w:p>
        </w:tc>
        <w:tc>
          <w:tcPr>
            <w:tcW w:w="4999" w:type="dxa"/>
          </w:tcPr>
          <w:p w14:paraId="15219808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페이지 전체 영역(바깥쪽)</w:t>
            </w:r>
          </w:p>
        </w:tc>
      </w:tr>
      <w:tr w:rsidR="00232A40" w:rsidRPr="00232A40" w14:paraId="6319A968" w14:textId="77777777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6A4E1F08" w14:textId="50148BF5" w:rsidR="00545765" w:rsidRPr="00232A40" w:rsidRDefault="00545765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.header</w:t>
            </w:r>
          </w:p>
        </w:tc>
        <w:tc>
          <w:tcPr>
            <w:tcW w:w="4999" w:type="dxa"/>
          </w:tcPr>
          <w:p w14:paraId="2CCBE523" w14:textId="77777777" w:rsidR="00545765" w:rsidRPr="00232A40" w:rsidRDefault="00545765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머리글 영역</w:t>
            </w:r>
          </w:p>
        </w:tc>
      </w:tr>
      <w:tr w:rsidR="00232A40" w:rsidRPr="00232A40" w14:paraId="03437CFE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67F31CE7" w14:textId="01D64B59" w:rsidR="00545765" w:rsidRPr="00232A40" w:rsidRDefault="00545765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.header</w:t>
            </w:r>
            <w:r w:rsidR="00CF0C54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-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wrap</w:t>
            </w:r>
          </w:p>
        </w:tc>
        <w:tc>
          <w:tcPr>
            <w:tcW w:w="4999" w:type="dxa"/>
          </w:tcPr>
          <w:p w14:paraId="58B03DEB" w14:textId="77777777" w:rsidR="00545765" w:rsidRPr="00232A40" w:rsidRDefault="00545765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머리글 영역(안쪽)</w:t>
            </w:r>
          </w:p>
        </w:tc>
      </w:tr>
      <w:tr w:rsidR="00232A40" w:rsidRPr="00232A40" w14:paraId="59B13BC1" w14:textId="77777777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2381FA8E" w14:textId="3F4A07FA" w:rsidR="007F3427" w:rsidRPr="00232A40" w:rsidRDefault="00525781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.container</w:t>
            </w:r>
          </w:p>
        </w:tc>
        <w:tc>
          <w:tcPr>
            <w:tcW w:w="4999" w:type="dxa"/>
          </w:tcPr>
          <w:p w14:paraId="2588B0BE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페이지 전체 영역(안쪽)</w:t>
            </w:r>
          </w:p>
        </w:tc>
      </w:tr>
      <w:tr w:rsidR="00232A40" w:rsidRPr="00232A40" w14:paraId="1FA0CA70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39C9C8C1" w14:textId="77777777" w:rsidR="007F3427" w:rsidRPr="00232A40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.content</w:t>
            </w:r>
            <w:r w:rsidR="00525781"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s</w:t>
            </w:r>
          </w:p>
        </w:tc>
        <w:tc>
          <w:tcPr>
            <w:tcW w:w="4999" w:type="dxa"/>
          </w:tcPr>
          <w:p w14:paraId="4D4624C3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본문 영역</w:t>
            </w:r>
          </w:p>
        </w:tc>
      </w:tr>
      <w:tr w:rsidR="00232A40" w:rsidRPr="00232A40" w14:paraId="22BC4F8A" w14:textId="77777777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540E6AB1" w14:textId="5C78B2A2" w:rsidR="007F3427" w:rsidRPr="00232A40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.scroll</w:t>
            </w:r>
            <w:r w:rsidR="00CF0C54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-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area</w:t>
            </w:r>
          </w:p>
        </w:tc>
        <w:tc>
          <w:tcPr>
            <w:tcW w:w="4999" w:type="dxa"/>
          </w:tcPr>
          <w:p w14:paraId="2876CCCC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스크롤 되는 영역(안쪽)</w:t>
            </w:r>
          </w:p>
        </w:tc>
      </w:tr>
    </w:tbl>
    <w:p w14:paraId="513DA1E0" w14:textId="77777777" w:rsidR="003629AE" w:rsidRDefault="003629AE" w:rsidP="005033E8">
      <w:pPr>
        <w:pStyle w:val="a5"/>
        <w:jc w:val="left"/>
        <w:rPr>
          <w:color w:val="404040" w:themeColor="text1" w:themeTint="BF"/>
        </w:rPr>
      </w:pPr>
      <w:bookmarkStart w:id="298" w:name="_Toc497385318"/>
      <w:bookmarkStart w:id="299" w:name="_Toc497830432"/>
    </w:p>
    <w:p w14:paraId="01E1DC4C" w14:textId="77777777" w:rsidR="00F63697" w:rsidRDefault="00F63697" w:rsidP="005033E8">
      <w:pPr>
        <w:pStyle w:val="a5"/>
        <w:jc w:val="left"/>
        <w:rPr>
          <w:color w:val="404040" w:themeColor="text1" w:themeTint="BF"/>
        </w:rPr>
      </w:pPr>
    </w:p>
    <w:p w14:paraId="53764943" w14:textId="0E13476F" w:rsidR="00CF0C54" w:rsidRDefault="00716387" w:rsidP="00CF0C54">
      <w:pPr>
        <w:pStyle w:val="1"/>
        <w:numPr>
          <w:ilvl w:val="0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40"/>
          <w:szCs w:val="40"/>
        </w:rPr>
      </w:pPr>
      <w:bookmarkStart w:id="300" w:name="_Toc116561117"/>
      <w:r>
        <w:rPr>
          <w:rFonts w:eastAsiaTheme="majorHAnsi"/>
          <w:b/>
          <w:color w:val="404040" w:themeColor="text1" w:themeTint="BF"/>
          <w:sz w:val="40"/>
          <w:szCs w:val="40"/>
        </w:rPr>
        <w:t>Sass</w:t>
      </w:r>
      <w:r w:rsidR="00CF0C54" w:rsidRPr="00232A40">
        <w:rPr>
          <w:rFonts w:eastAsiaTheme="majorHAnsi" w:hint="eastAsia"/>
          <w:b/>
          <w:color w:val="404040" w:themeColor="text1" w:themeTint="BF"/>
          <w:sz w:val="40"/>
          <w:szCs w:val="40"/>
        </w:rPr>
        <w:t>(</w:t>
      </w:r>
      <w:r>
        <w:rPr>
          <w:rFonts w:eastAsiaTheme="majorHAnsi"/>
          <w:b/>
          <w:color w:val="404040" w:themeColor="text1" w:themeTint="BF"/>
          <w:sz w:val="40"/>
          <w:szCs w:val="40"/>
        </w:rPr>
        <w:t>Synta</w:t>
      </w:r>
      <w:r w:rsidR="00A44F4A">
        <w:rPr>
          <w:rFonts w:eastAsiaTheme="majorHAnsi"/>
          <w:b/>
          <w:color w:val="404040" w:themeColor="text1" w:themeTint="BF"/>
          <w:sz w:val="40"/>
          <w:szCs w:val="40"/>
        </w:rPr>
        <w:t>ctically Awesome Style</w:t>
      </w:r>
      <w:r w:rsidR="00CA3A21">
        <w:rPr>
          <w:rFonts w:eastAsiaTheme="majorHAnsi"/>
          <w:b/>
          <w:color w:val="404040" w:themeColor="text1" w:themeTint="BF"/>
          <w:sz w:val="40"/>
          <w:szCs w:val="40"/>
        </w:rPr>
        <w:t xml:space="preserve"> Sheets, SCSS)</w:t>
      </w:r>
      <w:r w:rsidR="00A44F4A">
        <w:rPr>
          <w:rFonts w:eastAsiaTheme="majorHAnsi"/>
          <w:b/>
          <w:color w:val="404040" w:themeColor="text1" w:themeTint="BF"/>
          <w:sz w:val="40"/>
          <w:szCs w:val="40"/>
        </w:rPr>
        <w:t xml:space="preserve"> </w:t>
      </w:r>
      <w:r w:rsidR="002D4855">
        <w:rPr>
          <w:rFonts w:eastAsiaTheme="majorHAnsi"/>
          <w:b/>
          <w:color w:val="404040" w:themeColor="text1" w:themeTint="BF"/>
          <w:sz w:val="40"/>
          <w:szCs w:val="40"/>
        </w:rPr>
        <w:br/>
      </w:r>
      <w:r w:rsidR="002D4855" w:rsidRPr="00304D71">
        <w:rPr>
          <w:rFonts w:hint="eastAsia"/>
          <w:color w:val="FF0000"/>
          <w:sz w:val="20"/>
          <w:szCs w:val="20"/>
        </w:rPr>
        <w:t>※</w:t>
      </w:r>
      <w:r w:rsidR="00015D98">
        <w:rPr>
          <w:rFonts w:hint="eastAsia"/>
          <w:color w:val="FF0000"/>
          <w:sz w:val="20"/>
          <w:szCs w:val="20"/>
        </w:rPr>
        <w:t xml:space="preserve"> </w:t>
      </w:r>
      <w:r w:rsidR="002D4855" w:rsidRPr="00304D71">
        <w:rPr>
          <w:rFonts w:hint="eastAsia"/>
          <w:color w:val="FF0000"/>
          <w:sz w:val="20"/>
          <w:szCs w:val="20"/>
        </w:rPr>
        <w:t xml:space="preserve">본 섹션은 </w:t>
      </w:r>
      <w:r w:rsidR="002D4855" w:rsidRPr="00304D71">
        <w:rPr>
          <w:color w:val="FF0000"/>
          <w:sz w:val="20"/>
          <w:szCs w:val="20"/>
        </w:rPr>
        <w:t>CSS</w:t>
      </w:r>
      <w:r w:rsidR="001B403C">
        <w:rPr>
          <w:rFonts w:hint="eastAsia"/>
          <w:color w:val="FF0000"/>
          <w:sz w:val="20"/>
          <w:szCs w:val="20"/>
        </w:rPr>
        <w:t xml:space="preserve">전처리기로 </w:t>
      </w:r>
      <w:r w:rsidR="001B403C">
        <w:rPr>
          <w:color w:val="FF0000"/>
          <w:sz w:val="20"/>
          <w:szCs w:val="20"/>
        </w:rPr>
        <w:t>CSS</w:t>
      </w:r>
      <w:r w:rsidR="001B403C">
        <w:rPr>
          <w:rFonts w:hint="eastAsia"/>
          <w:color w:val="FF0000"/>
          <w:sz w:val="20"/>
          <w:szCs w:val="20"/>
        </w:rPr>
        <w:t>를</w:t>
      </w:r>
      <w:r w:rsidR="002D4855" w:rsidRPr="00304D71">
        <w:rPr>
          <w:rFonts w:hint="eastAsia"/>
          <w:color w:val="FF0000"/>
          <w:sz w:val="20"/>
          <w:szCs w:val="20"/>
        </w:rPr>
        <w:t xml:space="preserve"> 관리할 경우 참고해야</w:t>
      </w:r>
      <w:r w:rsidR="00015D98">
        <w:rPr>
          <w:rFonts w:hint="eastAsia"/>
          <w:color w:val="FF0000"/>
          <w:sz w:val="20"/>
          <w:szCs w:val="20"/>
        </w:rPr>
        <w:t xml:space="preserve"> </w:t>
      </w:r>
      <w:r w:rsidR="002D4855" w:rsidRPr="00304D71">
        <w:rPr>
          <w:rFonts w:hint="eastAsia"/>
          <w:color w:val="FF0000"/>
          <w:sz w:val="20"/>
          <w:szCs w:val="20"/>
        </w:rPr>
        <w:t>할</w:t>
      </w:r>
      <w:r w:rsidR="002D4855" w:rsidRPr="00304D71">
        <w:rPr>
          <w:color w:val="FF0000"/>
          <w:sz w:val="20"/>
          <w:szCs w:val="20"/>
        </w:rPr>
        <w:t xml:space="preserve"> </w:t>
      </w:r>
      <w:r w:rsidR="002D4855" w:rsidRPr="00304D71">
        <w:rPr>
          <w:rFonts w:hint="eastAsia"/>
          <w:color w:val="FF0000"/>
          <w:sz w:val="20"/>
          <w:szCs w:val="20"/>
        </w:rPr>
        <w:t>셋팅</w:t>
      </w:r>
      <w:r w:rsidR="002D4855" w:rsidRPr="00304D71">
        <w:rPr>
          <w:color w:val="FF0000"/>
          <w:sz w:val="20"/>
          <w:szCs w:val="20"/>
        </w:rPr>
        <w:t>/</w:t>
      </w:r>
      <w:r w:rsidR="002D4855" w:rsidRPr="00304D71">
        <w:rPr>
          <w:rFonts w:hint="eastAsia"/>
          <w:color w:val="FF0000"/>
          <w:sz w:val="20"/>
          <w:szCs w:val="20"/>
        </w:rPr>
        <w:t>관리/코</w:t>
      </w:r>
      <w:r w:rsidR="00C3634B">
        <w:rPr>
          <w:rFonts w:hint="eastAsia"/>
          <w:color w:val="FF0000"/>
          <w:sz w:val="20"/>
          <w:szCs w:val="20"/>
        </w:rPr>
        <w:t>딩 규칙</w:t>
      </w:r>
      <w:r w:rsidR="002D4855" w:rsidRPr="00304D71">
        <w:rPr>
          <w:rFonts w:hint="eastAsia"/>
          <w:color w:val="FF0000"/>
          <w:sz w:val="20"/>
          <w:szCs w:val="20"/>
        </w:rPr>
        <w:t>이 기재</w:t>
      </w:r>
      <w:r w:rsidR="001E1BEA">
        <w:rPr>
          <w:rFonts w:hint="eastAsia"/>
          <w:color w:val="FF0000"/>
          <w:sz w:val="20"/>
          <w:szCs w:val="20"/>
        </w:rPr>
        <w:t>되어 있음</w:t>
      </w:r>
      <w:r w:rsidR="00015D98">
        <w:rPr>
          <w:rFonts w:hint="eastAsia"/>
          <w:color w:val="FF0000"/>
          <w:sz w:val="20"/>
          <w:szCs w:val="20"/>
        </w:rPr>
        <w:t>.</w:t>
      </w:r>
      <w:r w:rsidR="00015D98" w:rsidRPr="00304D71">
        <w:rPr>
          <w:color w:val="FF0000"/>
          <w:sz w:val="20"/>
          <w:szCs w:val="20"/>
        </w:rPr>
        <w:t xml:space="preserve"> </w:t>
      </w:r>
      <w:r w:rsidR="002D4855" w:rsidRPr="00304D71">
        <w:rPr>
          <w:color w:val="FF0000"/>
          <w:sz w:val="20"/>
          <w:szCs w:val="20"/>
        </w:rPr>
        <w:br/>
      </w:r>
      <w:r w:rsidR="001E1BEA">
        <w:rPr>
          <w:rFonts w:hint="eastAsia"/>
          <w:b/>
          <w:bCs/>
          <w:color w:val="FF0000"/>
          <w:sz w:val="20"/>
          <w:szCs w:val="20"/>
        </w:rPr>
        <w:t>본</w:t>
      </w:r>
      <w:r w:rsidR="008B7857" w:rsidRPr="001E1BEA">
        <w:rPr>
          <w:rFonts w:hint="eastAsia"/>
          <w:b/>
          <w:bCs/>
          <w:color w:val="FF0000"/>
          <w:sz w:val="20"/>
          <w:szCs w:val="20"/>
        </w:rPr>
        <w:t xml:space="preserve"> </w:t>
      </w:r>
      <w:r w:rsidR="00C53193" w:rsidRPr="001E1BEA">
        <w:rPr>
          <w:b/>
          <w:bCs/>
          <w:color w:val="FF0000"/>
          <w:sz w:val="20"/>
          <w:szCs w:val="20"/>
        </w:rPr>
        <w:t>HTML</w:t>
      </w:r>
      <w:r w:rsidR="00326193" w:rsidRPr="001E1BEA">
        <w:rPr>
          <w:rFonts w:hint="eastAsia"/>
          <w:b/>
          <w:bCs/>
          <w:color w:val="FF0000"/>
          <w:sz w:val="20"/>
          <w:szCs w:val="20"/>
        </w:rPr>
        <w:t>개발표준</w:t>
      </w:r>
      <w:r w:rsidR="00C53193" w:rsidRPr="001E1BEA">
        <w:rPr>
          <w:rFonts w:hint="eastAsia"/>
          <w:b/>
          <w:bCs/>
          <w:color w:val="FF0000"/>
          <w:sz w:val="20"/>
          <w:szCs w:val="20"/>
        </w:rPr>
        <w:t xml:space="preserve">가이드의 </w:t>
      </w:r>
      <w:r w:rsidR="008B7857" w:rsidRPr="001E1BEA">
        <w:rPr>
          <w:rFonts w:hint="eastAsia"/>
          <w:b/>
          <w:bCs/>
          <w:color w:val="FF0000"/>
          <w:sz w:val="20"/>
          <w:szCs w:val="20"/>
        </w:rPr>
        <w:t>정의에</w:t>
      </w:r>
      <w:r w:rsidR="00C53193" w:rsidRPr="001E1BEA">
        <w:rPr>
          <w:rFonts w:hint="eastAsia"/>
          <w:b/>
          <w:bCs/>
          <w:color w:val="FF0000"/>
          <w:sz w:val="20"/>
          <w:szCs w:val="20"/>
        </w:rPr>
        <w:t xml:space="preserve"> 부합하는 </w:t>
      </w:r>
      <w:r w:rsidR="00326193" w:rsidRPr="001E1BEA">
        <w:rPr>
          <w:b/>
          <w:bCs/>
          <w:color w:val="FF0000"/>
          <w:sz w:val="20"/>
          <w:szCs w:val="20"/>
        </w:rPr>
        <w:t>CSS</w:t>
      </w:r>
      <w:r w:rsidR="008001B6" w:rsidRPr="001E1BEA">
        <w:rPr>
          <w:rFonts w:hint="eastAsia"/>
          <w:b/>
          <w:bCs/>
          <w:color w:val="FF0000"/>
          <w:sz w:val="20"/>
          <w:szCs w:val="20"/>
        </w:rPr>
        <w:t>산출물</w:t>
      </w:r>
      <w:r w:rsidR="00C53193" w:rsidRPr="001E1BEA">
        <w:rPr>
          <w:rFonts w:hint="eastAsia"/>
          <w:b/>
          <w:bCs/>
          <w:color w:val="FF0000"/>
          <w:sz w:val="20"/>
          <w:szCs w:val="20"/>
        </w:rPr>
        <w:t xml:space="preserve"> 퀄리티 유지를 위해 사용을</w:t>
      </w:r>
      <w:r w:rsidR="00A660D7">
        <w:rPr>
          <w:rFonts w:hint="eastAsia"/>
          <w:b/>
          <w:bCs/>
          <w:color w:val="FF0000"/>
          <w:sz w:val="20"/>
          <w:szCs w:val="20"/>
        </w:rPr>
        <w:t xml:space="preserve"> 적극</w:t>
      </w:r>
      <w:r w:rsidR="00CA76BC" w:rsidRPr="001E1BEA">
        <w:rPr>
          <w:rFonts w:hint="eastAsia"/>
          <w:b/>
          <w:bCs/>
          <w:color w:val="FF0000"/>
          <w:sz w:val="20"/>
          <w:szCs w:val="20"/>
        </w:rPr>
        <w:t xml:space="preserve"> </w:t>
      </w:r>
      <w:r w:rsidR="002D4855" w:rsidRPr="001E1BEA">
        <w:rPr>
          <w:rFonts w:hint="eastAsia"/>
          <w:b/>
          <w:bCs/>
          <w:color w:val="FF0000"/>
          <w:sz w:val="20"/>
          <w:szCs w:val="20"/>
        </w:rPr>
        <w:t>권장</w:t>
      </w:r>
      <w:r w:rsidR="00C3634B" w:rsidRPr="001E1BEA">
        <w:rPr>
          <w:rFonts w:hint="eastAsia"/>
          <w:b/>
          <w:bCs/>
          <w:color w:val="FF0000"/>
          <w:sz w:val="20"/>
          <w:szCs w:val="20"/>
        </w:rPr>
        <w:t>함.</w:t>
      </w:r>
      <w:bookmarkEnd w:id="300"/>
    </w:p>
    <w:p w14:paraId="4D7C6916" w14:textId="473C98AE" w:rsidR="00CA3A21" w:rsidRPr="00232A40" w:rsidRDefault="00235D91" w:rsidP="00CA3A21">
      <w:pPr>
        <w:pStyle w:val="2"/>
        <w:numPr>
          <w:ilvl w:val="1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301" w:name="_Toc116561118"/>
      <w:r>
        <w:rPr>
          <w:rFonts w:eastAsiaTheme="majorHAnsi" w:hint="eastAsia"/>
          <w:b/>
          <w:color w:val="404040" w:themeColor="text1" w:themeTint="BF"/>
          <w:sz w:val="32"/>
          <w:szCs w:val="32"/>
        </w:rPr>
        <w:t>환경설정</w:t>
      </w:r>
      <w:bookmarkEnd w:id="301"/>
    </w:p>
    <w:p w14:paraId="325AD95C" w14:textId="230724E9" w:rsidR="00235D91" w:rsidRDefault="00235D91" w:rsidP="00235D91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02" w:name="_Toc116561119"/>
      <w:r>
        <w:rPr>
          <w:rFonts w:eastAsiaTheme="majorHAnsi" w:hint="eastAsia"/>
          <w:b/>
          <w:color w:val="404040" w:themeColor="text1" w:themeTint="BF"/>
          <w:sz w:val="26"/>
          <w:szCs w:val="26"/>
        </w:rPr>
        <w:t>개발환경설정</w:t>
      </w:r>
      <w:bookmarkEnd w:id="302"/>
    </w:p>
    <w:p w14:paraId="0A7AC9B8" w14:textId="0239C8BA" w:rsidR="009B5336" w:rsidRDefault="00EF359B" w:rsidP="00603791">
      <w:pPr>
        <w:ind w:left="200" w:hangingChars="100" w:hanging="200"/>
      </w:pPr>
      <w:r>
        <w:rPr>
          <w:rFonts w:hint="eastAsia"/>
        </w:rPr>
        <w:t xml:space="preserve"> </w:t>
      </w:r>
      <w:r w:rsidR="009B5336">
        <w:rPr>
          <w:rFonts w:hint="eastAsia"/>
        </w:rPr>
        <w:t xml:space="preserve">스타일시트는 </w:t>
      </w:r>
      <w:r w:rsidR="00DA3005">
        <w:t>SCSS</w:t>
      </w:r>
      <w:r w:rsidR="009B5336">
        <w:rPr>
          <w:rFonts w:hint="eastAsia"/>
        </w:rPr>
        <w:t xml:space="preserve">파일을 </w:t>
      </w:r>
      <w:r w:rsidR="00DA3005">
        <w:t>CSS</w:t>
      </w:r>
      <w:r w:rsidR="009B5336">
        <w:rPr>
          <w:rFonts w:hint="eastAsia"/>
        </w:rPr>
        <w:t>로 컴파일하여 관리한다.</w:t>
      </w:r>
      <w:r w:rsidR="008F3DF5">
        <w:t xml:space="preserve"> </w:t>
      </w:r>
      <w:r w:rsidR="00F27E8E">
        <w:br/>
      </w:r>
      <w:r w:rsidR="00F27E8E">
        <w:rPr>
          <w:rFonts w:hint="eastAsia"/>
        </w:rPr>
        <w:t>※</w:t>
      </w:r>
      <w:r w:rsidR="00CF0EDE">
        <w:rPr>
          <w:rFonts w:hint="eastAsia"/>
        </w:rPr>
        <w:t xml:space="preserve"> </w:t>
      </w:r>
      <w:r w:rsidR="00F27E8E">
        <w:t xml:space="preserve">Microsoft Visual Stude Code </w:t>
      </w:r>
      <w:r w:rsidR="00F27E8E">
        <w:rPr>
          <w:rFonts w:hint="eastAsia"/>
        </w:rPr>
        <w:t>기준</w:t>
      </w:r>
      <w:r w:rsidR="00DF53CC">
        <w:rPr>
          <w:rFonts w:hint="eastAsia"/>
        </w:rPr>
        <w:t>의</w:t>
      </w:r>
      <w:r w:rsidR="00D45D1E">
        <w:rPr>
          <w:rFonts w:hint="eastAsia"/>
        </w:rPr>
        <w:t xml:space="preserve"> </w:t>
      </w:r>
      <w:r w:rsidR="00DF53CC">
        <w:rPr>
          <w:rFonts w:hint="eastAsia"/>
        </w:rPr>
        <w:t xml:space="preserve">환경 셋팅 </w:t>
      </w:r>
      <w:r w:rsidR="00013335">
        <w:rPr>
          <w:rFonts w:hint="eastAsia"/>
        </w:rPr>
        <w:t>(컴파일환경 셋팅은</w:t>
      </w:r>
      <w:r w:rsidR="00AB1199">
        <w:rPr>
          <w:rFonts w:hint="eastAsia"/>
        </w:rPr>
        <w:t xml:space="preserve"> </w:t>
      </w:r>
      <w:r w:rsidR="00376900">
        <w:rPr>
          <w:rFonts w:hint="eastAsia"/>
        </w:rPr>
        <w:t>본 가이드 외</w:t>
      </w:r>
      <w:r w:rsidR="0004145D">
        <w:rPr>
          <w:rFonts w:hint="eastAsia"/>
        </w:rPr>
        <w:t xml:space="preserve">의 방법으로도 </w:t>
      </w:r>
      <w:r w:rsidR="00013335">
        <w:rPr>
          <w:rFonts w:hint="eastAsia"/>
        </w:rPr>
        <w:t>가능</w:t>
      </w:r>
      <w:r w:rsidR="00AB1199">
        <w:rPr>
          <w:rFonts w:hint="eastAsia"/>
        </w:rPr>
        <w:t>하</w:t>
      </w:r>
      <w:r w:rsidR="00ED4C30">
        <w:rPr>
          <w:rFonts w:hint="eastAsia"/>
        </w:rPr>
        <w:t xml:space="preserve">므로 </w:t>
      </w:r>
      <w:r w:rsidR="00AB1199">
        <w:rPr>
          <w:rFonts w:hint="eastAsia"/>
        </w:rPr>
        <w:t>개발환경에 맞게 선택하여 사용</w:t>
      </w:r>
      <w:r w:rsidR="00ED4C30">
        <w:rPr>
          <w:rFonts w:hint="eastAsia"/>
        </w:rPr>
        <w:t>하여도 무방함</w:t>
      </w:r>
      <w:r w:rsidR="00F27E8E">
        <w:t>)</w:t>
      </w:r>
    </w:p>
    <w:p w14:paraId="58DBEEF1" w14:textId="133AD06F" w:rsidR="00F85142" w:rsidRDefault="00F85142" w:rsidP="00B82EE8">
      <w:pPr>
        <w:pStyle w:val="a5"/>
        <w:numPr>
          <w:ilvl w:val="0"/>
          <w:numId w:val="39"/>
        </w:numPr>
        <w:ind w:leftChars="200" w:left="825"/>
      </w:pPr>
      <w:r>
        <w:t>V</w:t>
      </w:r>
      <w:r>
        <w:rPr>
          <w:rFonts w:hint="eastAsia"/>
        </w:rPr>
        <w:t>S</w:t>
      </w:r>
      <w:r w:rsidR="005560C6">
        <w:t xml:space="preserve"> </w:t>
      </w:r>
      <w:r w:rsidR="007D28EC">
        <w:rPr>
          <w:rFonts w:hint="eastAsia"/>
        </w:rPr>
        <w:t>C</w:t>
      </w:r>
      <w:r>
        <w:t>ode (</w:t>
      </w:r>
      <w:r w:rsidR="00B51768">
        <w:rPr>
          <w:rFonts w:hint="eastAsia"/>
        </w:rPr>
        <w:t>V</w:t>
      </w:r>
      <w:r>
        <w:t xml:space="preserve">isual </w:t>
      </w:r>
      <w:r w:rsidR="00B51768">
        <w:t>S</w:t>
      </w:r>
      <w:r>
        <w:t xml:space="preserve">tudio </w:t>
      </w:r>
      <w:r w:rsidR="00B51768">
        <w:t>C</w:t>
      </w:r>
      <w:r>
        <w:t xml:space="preserve">ode) </w:t>
      </w:r>
      <w:r>
        <w:rPr>
          <w:rFonts w:hint="eastAsia"/>
        </w:rPr>
        <w:t>텍스트 에디터를 설치한다.</w:t>
      </w:r>
    </w:p>
    <w:p w14:paraId="086A7DE1" w14:textId="07EECFF4" w:rsidR="00F85142" w:rsidRDefault="00F85142" w:rsidP="00B82EE8">
      <w:pPr>
        <w:pStyle w:val="a5"/>
        <w:numPr>
          <w:ilvl w:val="0"/>
          <w:numId w:val="39"/>
        </w:numPr>
        <w:ind w:leftChars="200" w:left="825"/>
      </w:pPr>
      <w:r>
        <w:t>VS</w:t>
      </w:r>
      <w:r w:rsidR="005560C6">
        <w:t xml:space="preserve"> </w:t>
      </w:r>
      <w:r w:rsidR="007D28EC">
        <w:t>C</w:t>
      </w:r>
      <w:r>
        <w:t>ode</w:t>
      </w:r>
      <w:r>
        <w:rPr>
          <w:rFonts w:hint="eastAsia"/>
        </w:rPr>
        <w:t>의 확장프로그램(</w:t>
      </w:r>
      <w:r>
        <w:t>extension)</w:t>
      </w:r>
      <w:r>
        <w:rPr>
          <w:rFonts w:hint="eastAsia"/>
        </w:rPr>
        <w:t>을 설치한다.</w:t>
      </w:r>
      <w:r>
        <w:br/>
        <w:t xml:space="preserve">- </w:t>
      </w:r>
      <w:r>
        <w:rPr>
          <w:rFonts w:hint="eastAsia"/>
        </w:rPr>
        <w:t>S</w:t>
      </w:r>
      <w:r>
        <w:t xml:space="preserve">ass : </w:t>
      </w:r>
      <w:r>
        <w:rPr>
          <w:rFonts w:hint="eastAsia"/>
        </w:rPr>
        <w:t>V</w:t>
      </w:r>
      <w:r>
        <w:t>S</w:t>
      </w:r>
      <w:r w:rsidR="005560C6">
        <w:t xml:space="preserve"> </w:t>
      </w:r>
      <w:r w:rsidR="007D28EC">
        <w:t>C</w:t>
      </w:r>
      <w:r>
        <w:t xml:space="preserve">ode </w:t>
      </w:r>
      <w:r>
        <w:rPr>
          <w:rFonts w:hint="eastAsia"/>
        </w:rPr>
        <w:t xml:space="preserve">내에서 </w:t>
      </w:r>
      <w:r w:rsidR="006359AC">
        <w:t>SCSS</w:t>
      </w:r>
      <w:r>
        <w:rPr>
          <w:rFonts w:hint="eastAsia"/>
        </w:rPr>
        <w:t>파일 작성을 가능하게 하는 확장프로그램</w:t>
      </w:r>
      <w:r>
        <w:br/>
        <w:t xml:space="preserve">- </w:t>
      </w:r>
      <w:r>
        <w:rPr>
          <w:rFonts w:hint="eastAsia"/>
        </w:rPr>
        <w:t>L</w:t>
      </w:r>
      <w:r>
        <w:t>ive Sass Compiler : SCSS</w:t>
      </w:r>
      <w:r>
        <w:rPr>
          <w:rFonts w:hint="eastAsia"/>
        </w:rPr>
        <w:t xml:space="preserve">를 </w:t>
      </w:r>
      <w:r>
        <w:t>CSS</w:t>
      </w:r>
      <w:r>
        <w:rPr>
          <w:rFonts w:hint="eastAsia"/>
        </w:rPr>
        <w:t>로 자동으로 컴파일 해주는 확장프로그램</w:t>
      </w:r>
    </w:p>
    <w:p w14:paraId="786BCA8C" w14:textId="3FC31C35" w:rsidR="00F85142" w:rsidRDefault="008D204F" w:rsidP="00B82EE8">
      <w:pPr>
        <w:pStyle w:val="a5"/>
        <w:numPr>
          <w:ilvl w:val="0"/>
          <w:numId w:val="39"/>
        </w:numPr>
        <w:ind w:leftChars="200" w:left="825"/>
      </w:pPr>
      <w:r>
        <w:rPr>
          <w:rFonts w:hint="eastAsia"/>
        </w:rPr>
        <w:t>s</w:t>
      </w:r>
      <w:r w:rsidR="00F85142">
        <w:t>ettings.json</w:t>
      </w:r>
      <w:r w:rsidR="00F85142">
        <w:rPr>
          <w:rFonts w:hint="eastAsia"/>
        </w:rPr>
        <w:t xml:space="preserve">을 </w:t>
      </w:r>
      <w:r w:rsidR="002955E5">
        <w:rPr>
          <w:rFonts w:hint="eastAsia"/>
        </w:rPr>
        <w:t>수정</w:t>
      </w:r>
      <w:r w:rsidR="00F85142">
        <w:rPr>
          <w:rFonts w:hint="eastAsia"/>
        </w:rPr>
        <w:t>한다.</w:t>
      </w:r>
    </w:p>
    <w:p w14:paraId="5A464456" w14:textId="11F6C80A" w:rsidR="00F85142" w:rsidRDefault="00F85142" w:rsidP="00DA1491">
      <w:pPr>
        <w:pStyle w:val="a5"/>
        <w:numPr>
          <w:ilvl w:val="0"/>
          <w:numId w:val="41"/>
        </w:numPr>
        <w:ind w:leftChars="400" w:left="1200"/>
      </w:pPr>
      <w:r>
        <w:rPr>
          <w:rFonts w:hint="eastAsia"/>
        </w:rPr>
        <w:t>F</w:t>
      </w:r>
      <w:r>
        <w:t>ile(</w:t>
      </w:r>
      <w:r>
        <w:rPr>
          <w:rFonts w:hint="eastAsia"/>
        </w:rPr>
        <w:t>파일</w:t>
      </w:r>
      <w:r>
        <w:t>) – Preferences(</w:t>
      </w:r>
      <w:r>
        <w:rPr>
          <w:rFonts w:hint="eastAsia"/>
        </w:rPr>
        <w:t>기본설정)</w:t>
      </w:r>
      <w:r>
        <w:t xml:space="preserve"> – Settings(</w:t>
      </w:r>
      <w:r>
        <w:rPr>
          <w:rFonts w:hint="eastAsia"/>
        </w:rPr>
        <w:t>셋팅)</w:t>
      </w:r>
      <w:r w:rsidR="0003183D">
        <w:br/>
        <w:t>*</w:t>
      </w:r>
      <w:r w:rsidR="00C33C61">
        <w:t xml:space="preserve"> </w:t>
      </w:r>
      <w:r w:rsidR="0003183D">
        <w:rPr>
          <w:rFonts w:hint="eastAsia"/>
        </w:rPr>
        <w:t xml:space="preserve">단축키 </w:t>
      </w:r>
      <w:r w:rsidR="0003183D">
        <w:t>ct</w:t>
      </w:r>
      <w:r w:rsidR="003A2DBB">
        <w:t xml:space="preserve">rl + </w:t>
      </w:r>
      <w:r w:rsidR="003E60B6">
        <w:t>,(</w:t>
      </w:r>
      <w:r w:rsidR="003E60B6">
        <w:rPr>
          <w:rFonts w:hint="eastAsia"/>
        </w:rPr>
        <w:t>쉼표)</w:t>
      </w:r>
    </w:p>
    <w:p w14:paraId="54B86B3C" w14:textId="3BD81B6A" w:rsidR="00F85142" w:rsidRDefault="009F44CB" w:rsidP="00DA1491">
      <w:pPr>
        <w:pStyle w:val="a5"/>
        <w:numPr>
          <w:ilvl w:val="0"/>
          <w:numId w:val="41"/>
        </w:numPr>
        <w:ind w:leftChars="400" w:left="1200"/>
      </w:pPr>
      <w:r>
        <w:rPr>
          <w:rFonts w:hint="eastAsia"/>
        </w:rPr>
        <w:t>화면</w:t>
      </w:r>
      <w:r w:rsidR="00D05E51">
        <w:rPr>
          <w:rFonts w:hint="eastAsia"/>
        </w:rPr>
        <w:t xml:space="preserve"> 왼쪽 </w:t>
      </w:r>
      <w:r w:rsidR="008B0411">
        <w:rPr>
          <w:rFonts w:hint="eastAsia"/>
        </w:rPr>
        <w:t xml:space="preserve">메뉴 </w:t>
      </w:r>
      <w:r w:rsidR="002A26E6">
        <w:t>–</w:t>
      </w:r>
      <w:r w:rsidR="008B0411">
        <w:t xml:space="preserve"> </w:t>
      </w:r>
      <w:r w:rsidR="008B0411">
        <w:rPr>
          <w:rFonts w:hint="eastAsia"/>
        </w:rPr>
        <w:t>E</w:t>
      </w:r>
      <w:r w:rsidR="008B0411">
        <w:t>xtensions – Live Sass Compiler</w:t>
      </w:r>
      <w:r w:rsidR="002461BD">
        <w:t xml:space="preserve"> – </w:t>
      </w:r>
      <w:r w:rsidR="002461BD">
        <w:rPr>
          <w:rFonts w:hint="eastAsia"/>
        </w:rPr>
        <w:t>E</w:t>
      </w:r>
      <w:r w:rsidR="002461BD">
        <w:t>dit in setting</w:t>
      </w:r>
      <w:r w:rsidR="00736FD5">
        <w:t xml:space="preserve">s.json </w:t>
      </w:r>
      <w:r w:rsidR="00BE577D">
        <w:rPr>
          <w:rFonts w:hint="eastAsia"/>
        </w:rPr>
        <w:t>클릭한다.</w:t>
      </w:r>
    </w:p>
    <w:p w14:paraId="186F47F4" w14:textId="2C17900C" w:rsidR="00235D91" w:rsidRDefault="008D204F" w:rsidP="001B013C">
      <w:pPr>
        <w:pStyle w:val="a5"/>
        <w:numPr>
          <w:ilvl w:val="0"/>
          <w:numId w:val="41"/>
        </w:numPr>
        <w:ind w:leftChars="400" w:left="1200"/>
      </w:pPr>
      <w:r>
        <w:t>s</w:t>
      </w:r>
      <w:r w:rsidR="00F85142">
        <w:t>ettings.json</w:t>
      </w:r>
      <w:r w:rsidR="00F85142">
        <w:rPr>
          <w:rFonts w:hint="eastAsia"/>
        </w:rPr>
        <w:t>파일은 아래의 예시와 같이 설정한다.</w:t>
      </w:r>
      <w:r w:rsidR="002955E5">
        <w:br/>
      </w:r>
      <w:r w:rsidR="002955E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* settings.json </w:t>
      </w:r>
      <w:r w:rsidR="002955E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파일의</w:t>
      </w:r>
      <w:r w:rsidR="002955E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2955E5">
        <w:rPr>
          <w:rFonts w:ascii="Segoe UI" w:hAnsi="Segoe UI" w:cs="Segoe UI" w:hint="eastAsia"/>
          <w:color w:val="242424"/>
          <w:sz w:val="21"/>
          <w:szCs w:val="21"/>
          <w:shd w:val="clear" w:color="auto" w:fill="FFFFFF"/>
        </w:rPr>
        <w:t>설정</w:t>
      </w:r>
      <w:r w:rsidR="002955E5">
        <w:rPr>
          <w:rFonts w:ascii="Segoe UI" w:hAnsi="Segoe UI" w:cs="Segoe UI" w:hint="eastAsia"/>
          <w:color w:val="242424"/>
          <w:sz w:val="21"/>
          <w:szCs w:val="21"/>
          <w:shd w:val="clear" w:color="auto" w:fill="FFFFFF"/>
        </w:rPr>
        <w:t xml:space="preserve"> </w:t>
      </w:r>
      <w:r w:rsidR="002955E5">
        <w:rPr>
          <w:rFonts w:ascii="Segoe UI" w:hAnsi="Segoe UI" w:cs="Segoe UI" w:hint="eastAsia"/>
          <w:color w:val="242424"/>
          <w:sz w:val="21"/>
          <w:szCs w:val="21"/>
          <w:shd w:val="clear" w:color="auto" w:fill="FFFFFF"/>
        </w:rPr>
        <w:t>값은</w:t>
      </w:r>
      <w:r w:rsidR="002955E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2955E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프로젝트마다</w:t>
      </w:r>
      <w:r w:rsidR="002955E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2955E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달라질</w:t>
      </w:r>
      <w:r w:rsidR="002955E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2955E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수</w:t>
      </w:r>
      <w:r w:rsidR="002955E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2955E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있다</w:t>
      </w:r>
      <w:r w:rsidR="002955E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</w:t>
      </w:r>
    </w:p>
    <w:tbl>
      <w:tblPr>
        <w:tblStyle w:val="a9"/>
        <w:tblpPr w:leftFromText="142" w:rightFromText="142" w:vertAnchor="text" w:horzAnchor="margin" w:tblpX="534" w:tblpY="244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E95B67" w:rsidRPr="00232A40" w14:paraId="3B8FEF5F" w14:textId="77777777">
        <w:trPr>
          <w:trHeight w:val="1146"/>
        </w:trPr>
        <w:tc>
          <w:tcPr>
            <w:tcW w:w="9322" w:type="dxa"/>
          </w:tcPr>
          <w:p w14:paraId="699B0EF0" w14:textId="77777777" w:rsidR="00E95B67" w:rsidRPr="00232A40" w:rsidRDefault="00E95B67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7C990F7C" w14:textId="77777777" w:rsidR="00E95B67" w:rsidRPr="00C37F73" w:rsidRDefault="00E95B67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>"liveSassCompile.settings.formats": [</w:t>
            </w:r>
          </w:p>
          <w:p w14:paraId="16F40362" w14:textId="699AEE2A" w:rsidR="00E95B67" w:rsidRPr="00C37F73" w:rsidRDefault="00E95B67" w:rsidP="00393824">
            <w:pPr>
              <w:ind w:firstLineChars="200" w:firstLine="4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>{</w:t>
            </w:r>
          </w:p>
          <w:p w14:paraId="2A32797B" w14:textId="326977D2" w:rsidR="00E95B67" w:rsidRPr="00C37F73" w:rsidRDefault="00E95B67" w:rsidP="00393824">
            <w:pPr>
              <w:ind w:firstLineChars="400" w:firstLine="8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>"format": "expanded,</w:t>
            </w:r>
          </w:p>
          <w:p w14:paraId="6D6B23F8" w14:textId="69180A25" w:rsidR="00E95B67" w:rsidRPr="00C37F73" w:rsidRDefault="00E95B67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 xml:space="preserve">        "extensionName": ".css",</w:t>
            </w:r>
          </w:p>
          <w:p w14:paraId="424FDB74" w14:textId="6E96E1A5" w:rsidR="00E95B67" w:rsidRPr="00C37F73" w:rsidRDefault="00E95B67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 xml:space="preserve">        "savePath": "~/..",</w:t>
            </w:r>
          </w:p>
          <w:p w14:paraId="0CA2BC72" w14:textId="25229668" w:rsidR="00E95B67" w:rsidRPr="00C37F73" w:rsidRDefault="00E95B67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 xml:space="preserve">        "indentWidth": 4,</w:t>
            </w:r>
          </w:p>
          <w:p w14:paraId="5A2429F2" w14:textId="181A1B68" w:rsidR="00E95B67" w:rsidRPr="00C37F73" w:rsidRDefault="00E95B67" w:rsidP="00393824">
            <w:pPr>
              <w:ind w:firstLineChars="200" w:firstLine="4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>},</w:t>
            </w:r>
          </w:p>
          <w:p w14:paraId="3869FC29" w14:textId="48767CC8" w:rsidR="00E95B67" w:rsidRPr="00C37F73" w:rsidRDefault="00E95B67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>],</w:t>
            </w:r>
          </w:p>
          <w:p w14:paraId="54FB832A" w14:textId="279D83D2" w:rsidR="00E95B67" w:rsidRPr="00C37F73" w:rsidRDefault="00E95B67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>"liveSassCompile.settings.generateMap": false,</w:t>
            </w:r>
          </w:p>
          <w:p w14:paraId="4FE3CD08" w14:textId="6D424B87" w:rsidR="00E95B67" w:rsidRPr="00C37F73" w:rsidRDefault="00E95B67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>"liveSassCompile.settings.compileOnWatch": false,</w:t>
            </w:r>
          </w:p>
          <w:p w14:paraId="713D7F86" w14:textId="627DE2B6" w:rsidR="00E95B67" w:rsidRPr="00C37F73" w:rsidRDefault="00E95B67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>"liveSassCompile.settings.includeItems": [</w:t>
            </w:r>
          </w:p>
          <w:p w14:paraId="5F522CCB" w14:textId="5A706D1C" w:rsidR="00E95B67" w:rsidRPr="00C37F73" w:rsidRDefault="00E95B67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 xml:space="preserve">    "/**/css/uiux/scss/*.scss"</w:t>
            </w:r>
          </w:p>
          <w:p w14:paraId="7A02FA08" w14:textId="77777777" w:rsidR="00E95B67" w:rsidRDefault="00E95B67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>],</w:t>
            </w:r>
          </w:p>
          <w:p w14:paraId="6E8D3DFC" w14:textId="1B4D27F7" w:rsidR="00C17B04" w:rsidRPr="00232A40" w:rsidRDefault="00C17B04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58DA2498" w14:textId="77777777" w:rsidR="00D5522C" w:rsidRPr="00D5522C" w:rsidRDefault="00D5522C" w:rsidP="00D5522C"/>
    <w:p w14:paraId="0D0CEF65" w14:textId="3E2BDC53" w:rsidR="00235D91" w:rsidRPr="00235D91" w:rsidRDefault="00235D91" w:rsidP="00235D91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03" w:name="_Toc116561120"/>
      <w:r>
        <w:rPr>
          <w:rFonts w:eastAsiaTheme="majorHAnsi" w:hint="eastAsia"/>
          <w:b/>
          <w:color w:val="404040" w:themeColor="text1" w:themeTint="BF"/>
          <w:sz w:val="26"/>
          <w:szCs w:val="26"/>
        </w:rPr>
        <w:t>폴더구조</w:t>
      </w:r>
      <w:bookmarkEnd w:id="303"/>
    </w:p>
    <w:p w14:paraId="5411A96D" w14:textId="677446A3" w:rsidR="009B2151" w:rsidRDefault="00812EBD" w:rsidP="00235D91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>CSS폴더 구조는 아래의 예시를 따른다.</w:t>
      </w:r>
    </w:p>
    <w:p w14:paraId="70684140" w14:textId="2946FCC8" w:rsidR="001D20B6" w:rsidRDefault="008248A7" w:rsidP="001D20B6">
      <w:pPr>
        <w:pStyle w:val="a5"/>
        <w:numPr>
          <w:ilvl w:val="0"/>
          <w:numId w:val="42"/>
        </w:numPr>
      </w:pPr>
      <w:r w:rsidRPr="00232A40">
        <w:rPr>
          <w:b/>
        </w:rPr>
        <w:t>*.</w:t>
      </w:r>
      <w:r>
        <w:rPr>
          <w:rFonts w:hint="eastAsia"/>
          <w:b/>
        </w:rPr>
        <w:t>s</w:t>
      </w:r>
      <w:r w:rsidRPr="00232A40">
        <w:rPr>
          <w:rFonts w:hint="eastAsia"/>
          <w:b/>
        </w:rPr>
        <w:t>css</w:t>
      </w:r>
      <w:r>
        <w:rPr>
          <w:b/>
        </w:rPr>
        <w:t xml:space="preserve"> </w:t>
      </w:r>
      <w:r w:rsidR="00477161">
        <w:rPr>
          <w:rFonts w:hint="eastAsia"/>
          <w:bCs/>
        </w:rPr>
        <w:t>파일은</w:t>
      </w:r>
      <w:r w:rsidRPr="00232A40">
        <w:t xml:space="preserve"> </w:t>
      </w:r>
      <w:r>
        <w:t>uiux</w:t>
      </w:r>
      <w:r w:rsidRPr="00232A40">
        <w:rPr>
          <w:rFonts w:hint="eastAsia"/>
        </w:rPr>
        <w:t>/</w:t>
      </w:r>
      <w:r>
        <w:t>s</w:t>
      </w:r>
      <w:r w:rsidRPr="00232A40">
        <w:rPr>
          <w:rFonts w:hint="eastAsia"/>
        </w:rPr>
        <w:t>css 폴더</w:t>
      </w:r>
      <w:r w:rsidRPr="00232A40">
        <w:t>에 위치</w:t>
      </w:r>
      <w:r w:rsidRPr="00232A40">
        <w:rPr>
          <w:rFonts w:hint="eastAsia"/>
        </w:rPr>
        <w:t>한다</w:t>
      </w:r>
      <w:r w:rsidR="00F576E1">
        <w:rPr>
          <w:rFonts w:hint="eastAsia"/>
        </w:rPr>
        <w:t>.</w:t>
      </w:r>
    </w:p>
    <w:tbl>
      <w:tblPr>
        <w:tblStyle w:val="a9"/>
        <w:tblpPr w:leftFromText="142" w:rightFromText="142" w:vertAnchor="text" w:horzAnchor="margin" w:tblpX="534" w:tblpY="244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FA05D8" w:rsidRPr="006E30A6" w14:paraId="156F9C26" w14:textId="77777777" w:rsidTr="000519FE">
        <w:trPr>
          <w:trHeight w:val="5519"/>
        </w:trPr>
        <w:tc>
          <w:tcPr>
            <w:tcW w:w="9322" w:type="dxa"/>
          </w:tcPr>
          <w:p w14:paraId="1D260403" w14:textId="77777777" w:rsidR="00FA05D8" w:rsidRPr="006E30A6" w:rsidRDefault="00FA05D8">
            <w:pPr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2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>Example</w:t>
            </w:r>
            <w:r w:rsidRPr="006E30A6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2"/>
              </w:rPr>
              <w:t xml:space="preserve"> .</w:t>
            </w:r>
          </w:p>
          <w:p w14:paraId="717F5557" w14:textId="31F3549E" w:rsidR="00027366" w:rsidRPr="00ED72FF" w:rsidRDefault="00FA05D8" w:rsidP="0055358D">
            <w:pPr>
              <w:jc w:val="left"/>
              <w:rPr>
                <w:rFonts w:eastAsiaTheme="minorHAnsi"/>
                <w:color w:val="404040" w:themeColor="text1" w:themeTint="BF"/>
              </w:rPr>
            </w:pPr>
            <w:r w:rsidRPr="006E30A6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               </w:t>
            </w:r>
            <w:r w:rsidR="00F576E1" w:rsidRPr="006E30A6"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ED72FF">
              <w:rPr>
                <w:rFonts w:eastAsiaTheme="minorHAnsi"/>
                <w:color w:val="404040" w:themeColor="text1" w:themeTint="BF"/>
              </w:rPr>
              <w:t>css</w:t>
            </w:r>
            <w:r w:rsidRPr="00ED72FF">
              <w:rPr>
                <w:rFonts w:eastAsiaTheme="minorHAnsi" w:hint="eastAsia"/>
                <w:color w:val="404040" w:themeColor="text1" w:themeTint="BF"/>
              </w:rPr>
              <w:t>/</w:t>
            </w:r>
          </w:p>
          <w:p w14:paraId="5AE5969E" w14:textId="257CF2C5" w:rsidR="00027366" w:rsidRPr="00ED72FF" w:rsidRDefault="00FA05D8" w:rsidP="00027366">
            <w:pPr>
              <w:ind w:firstLineChars="1000" w:firstLine="2000"/>
              <w:jc w:val="left"/>
              <w:rPr>
                <w:rFonts w:eastAsiaTheme="minorHAnsi"/>
                <w:color w:val="404040" w:themeColor="text1" w:themeTint="BF"/>
              </w:rPr>
            </w:pPr>
            <w:r w:rsidRPr="00ED72FF">
              <w:rPr>
                <w:rFonts w:eastAsiaTheme="minorHAnsi"/>
                <w:color w:val="404040" w:themeColor="text1" w:themeTint="BF"/>
              </w:rPr>
              <w:t>└</w:t>
            </w:r>
            <w:r w:rsidR="009B2151" w:rsidRPr="00ED72FF">
              <w:rPr>
                <w:rFonts w:eastAsiaTheme="minorHAnsi"/>
                <w:color w:val="404040" w:themeColor="text1" w:themeTint="BF"/>
              </w:rPr>
              <w:t>───</w:t>
            </w:r>
            <w:r w:rsidRPr="00ED72FF">
              <w:rPr>
                <w:rFonts w:eastAsiaTheme="minorHAnsi" w:hint="eastAsia"/>
                <w:color w:val="404040" w:themeColor="text1" w:themeTint="BF"/>
              </w:rPr>
              <w:t xml:space="preserve"> </w:t>
            </w:r>
            <w:r w:rsidRPr="00ED72FF">
              <w:rPr>
                <w:rFonts w:eastAsiaTheme="minorHAnsi"/>
                <w:color w:val="404040" w:themeColor="text1" w:themeTint="BF"/>
              </w:rPr>
              <w:t>uiux</w:t>
            </w:r>
            <w:r w:rsidRPr="00ED72FF">
              <w:rPr>
                <w:rFonts w:eastAsiaTheme="minorHAnsi" w:hint="eastAsia"/>
                <w:color w:val="404040" w:themeColor="text1" w:themeTint="BF"/>
              </w:rPr>
              <w:t>/</w:t>
            </w:r>
          </w:p>
          <w:p w14:paraId="38904AFF" w14:textId="77777777" w:rsidR="00F576E1" w:rsidRPr="00ED72FF" w:rsidRDefault="00F576E1" w:rsidP="00F576E1">
            <w:pPr>
              <w:ind w:firstLineChars="1500" w:firstLine="3000"/>
              <w:jc w:val="left"/>
              <w:rPr>
                <w:rFonts w:eastAsiaTheme="minorHAnsi"/>
                <w:color w:val="404040" w:themeColor="text1" w:themeTint="BF"/>
              </w:rPr>
            </w:pPr>
            <w:r w:rsidRPr="00ED72FF">
              <w:rPr>
                <w:rFonts w:eastAsiaTheme="minorHAnsi"/>
                <w:color w:val="404040" w:themeColor="text1" w:themeTint="BF"/>
              </w:rPr>
              <w:t>├</w:t>
            </w:r>
            <w:r w:rsidR="00703330" w:rsidRPr="00ED72FF">
              <w:rPr>
                <w:rFonts w:eastAsiaTheme="minorHAnsi"/>
                <w:color w:val="404040" w:themeColor="text1" w:themeTint="BF"/>
              </w:rPr>
              <w:t>───</w:t>
            </w:r>
            <w:r w:rsidRPr="00ED72FF">
              <w:rPr>
                <w:rFonts w:eastAsiaTheme="minorHAnsi"/>
                <w:color w:val="404040" w:themeColor="text1" w:themeTint="BF"/>
              </w:rPr>
              <w:t xml:space="preserve"> scss</w:t>
            </w:r>
            <w:r w:rsidRPr="00ED72FF">
              <w:rPr>
                <w:rFonts w:eastAsiaTheme="minorHAnsi" w:hint="eastAsia"/>
                <w:color w:val="404040" w:themeColor="text1" w:themeTint="BF"/>
              </w:rPr>
              <w:t>/</w:t>
            </w:r>
          </w:p>
          <w:p w14:paraId="212C971B" w14:textId="3B0F0599" w:rsidR="00CB7DB2" w:rsidRPr="00ED72FF" w:rsidRDefault="00CB7DB2" w:rsidP="00CB7DB2">
            <w:pPr>
              <w:ind w:firstLineChars="1500" w:firstLine="3000"/>
              <w:jc w:val="left"/>
              <w:rPr>
                <w:rFonts w:eastAsiaTheme="minorHAnsi"/>
                <w:color w:val="404040" w:themeColor="text1" w:themeTint="BF"/>
              </w:rPr>
            </w:pPr>
            <w:r w:rsidRPr="00ED72FF">
              <w:rPr>
                <w:rFonts w:eastAsiaTheme="minorHAnsi"/>
                <w:color w:val="404040" w:themeColor="text1" w:themeTint="BF"/>
              </w:rPr>
              <w:t xml:space="preserve">│        </w:t>
            </w:r>
            <w:r w:rsidR="00F576E1" w:rsidRPr="00ED72FF">
              <w:rPr>
                <w:rFonts w:eastAsiaTheme="minorHAnsi"/>
                <w:color w:val="404040" w:themeColor="text1" w:themeTint="BF"/>
              </w:rPr>
              <w:t>├───</w:t>
            </w:r>
            <w:r w:rsidR="00F576E1" w:rsidRPr="00ED72FF">
              <w:rPr>
                <w:rFonts w:eastAsiaTheme="minorHAnsi" w:hint="eastAsia"/>
                <w:color w:val="404040" w:themeColor="text1" w:themeTint="BF"/>
              </w:rPr>
              <w:t xml:space="preserve"> </w:t>
            </w:r>
            <w:r w:rsidR="00F576E1" w:rsidRPr="00ED72FF">
              <w:rPr>
                <w:rFonts w:eastAsiaTheme="minorHAnsi"/>
                <w:color w:val="404040" w:themeColor="text1" w:themeTint="BF"/>
              </w:rPr>
              <w:t>_library.scss</w:t>
            </w:r>
          </w:p>
          <w:p w14:paraId="00D9088B" w14:textId="085E966A" w:rsidR="009F6B03" w:rsidRPr="009F6B03" w:rsidRDefault="009F6B03" w:rsidP="00844262">
            <w:pPr>
              <w:ind w:firstLineChars="1500" w:firstLine="3000"/>
              <w:jc w:val="left"/>
              <w:rPr>
                <w:rFonts w:eastAsiaTheme="minorHAnsi"/>
                <w:color w:val="404040" w:themeColor="text1" w:themeTint="BF"/>
              </w:rPr>
            </w:pPr>
            <w:r w:rsidRPr="00ED72FF">
              <w:rPr>
                <w:rFonts w:eastAsiaTheme="minorHAnsi"/>
                <w:color w:val="404040" w:themeColor="text1" w:themeTint="BF"/>
              </w:rPr>
              <w:t>│</w:t>
            </w:r>
            <w:r>
              <w:rPr>
                <w:rFonts w:eastAsiaTheme="minorHAnsi"/>
                <w:color w:val="404040" w:themeColor="text1" w:themeTint="BF"/>
              </w:rPr>
              <w:t xml:space="preserve">        </w:t>
            </w:r>
            <w:r w:rsidRPr="00ED72FF">
              <w:rPr>
                <w:rFonts w:eastAsiaTheme="minorHAnsi"/>
                <w:color w:val="404040" w:themeColor="text1" w:themeTint="BF"/>
              </w:rPr>
              <w:t>├───</w:t>
            </w:r>
            <w:r w:rsidRPr="00ED72FF">
              <w:rPr>
                <w:rFonts w:eastAsiaTheme="minorHAnsi" w:hint="eastAsia"/>
                <w:color w:val="404040" w:themeColor="text1" w:themeTint="BF"/>
              </w:rPr>
              <w:t xml:space="preserve"> </w:t>
            </w:r>
            <w:r w:rsidR="00B02FD7">
              <w:rPr>
                <w:rFonts w:eastAsiaTheme="minorHAnsi"/>
                <w:color w:val="404040" w:themeColor="text1" w:themeTint="BF"/>
              </w:rPr>
              <w:t>ui_layout</w:t>
            </w:r>
            <w:r w:rsidRPr="00ED72FF">
              <w:rPr>
                <w:rFonts w:eastAsiaTheme="minorHAnsi"/>
                <w:color w:val="404040" w:themeColor="text1" w:themeTint="BF"/>
              </w:rPr>
              <w:t>.scss</w:t>
            </w:r>
          </w:p>
          <w:p w14:paraId="4726AD95" w14:textId="51C4E2C8" w:rsidR="00F576E1" w:rsidRPr="00ED72FF" w:rsidRDefault="00CB7DB2" w:rsidP="00BF158B">
            <w:pPr>
              <w:ind w:firstLineChars="1500" w:firstLine="3000"/>
              <w:jc w:val="left"/>
              <w:rPr>
                <w:rFonts w:eastAsiaTheme="minorHAnsi"/>
                <w:color w:val="404040" w:themeColor="text1" w:themeTint="BF"/>
              </w:rPr>
            </w:pPr>
            <w:r w:rsidRPr="00ED72FF">
              <w:rPr>
                <w:rFonts w:eastAsiaTheme="minorHAnsi"/>
                <w:color w:val="404040" w:themeColor="text1" w:themeTint="BF"/>
              </w:rPr>
              <w:t xml:space="preserve">│        </w:t>
            </w:r>
            <w:r w:rsidR="00F576E1" w:rsidRPr="00ED72FF">
              <w:rPr>
                <w:rFonts w:eastAsiaTheme="minorHAnsi"/>
                <w:color w:val="404040" w:themeColor="text1" w:themeTint="BF"/>
              </w:rPr>
              <w:t>├───</w:t>
            </w:r>
            <w:r w:rsidR="00F576E1" w:rsidRPr="00ED72FF">
              <w:rPr>
                <w:rFonts w:eastAsiaTheme="minorHAnsi" w:hint="eastAsia"/>
                <w:color w:val="404040" w:themeColor="text1" w:themeTint="BF"/>
              </w:rPr>
              <w:t xml:space="preserve"> </w:t>
            </w:r>
            <w:r w:rsidR="00F576E1" w:rsidRPr="00ED72FF">
              <w:rPr>
                <w:rFonts w:eastAsiaTheme="minorHAnsi"/>
                <w:color w:val="404040" w:themeColor="text1" w:themeTint="BF"/>
              </w:rPr>
              <w:t>ui_common.scss</w:t>
            </w:r>
            <w:r w:rsidRPr="00ED72FF">
              <w:rPr>
                <w:rFonts w:eastAsiaTheme="minorHAnsi"/>
                <w:color w:val="404040" w:themeColor="text1" w:themeTint="BF"/>
              </w:rPr>
              <w:t xml:space="preserve"> </w:t>
            </w:r>
          </w:p>
          <w:p w14:paraId="7E92FF2B" w14:textId="5880C077" w:rsidR="00B02FD7" w:rsidRDefault="00B02FD7" w:rsidP="00B02FD7">
            <w:pPr>
              <w:ind w:firstLineChars="1500" w:firstLine="3000"/>
              <w:jc w:val="left"/>
              <w:rPr>
                <w:rFonts w:eastAsiaTheme="minorHAnsi"/>
                <w:color w:val="404040" w:themeColor="text1" w:themeTint="BF"/>
              </w:rPr>
            </w:pPr>
            <w:r w:rsidRPr="00ED72FF">
              <w:rPr>
                <w:rFonts w:eastAsiaTheme="minorHAnsi"/>
                <w:color w:val="404040" w:themeColor="text1" w:themeTint="BF"/>
              </w:rPr>
              <w:t>│        └───</w:t>
            </w:r>
            <w:r w:rsidRPr="00ED72FF">
              <w:rPr>
                <w:rFonts w:eastAsiaTheme="minorHAnsi" w:hint="eastAsia"/>
                <w:color w:val="404040" w:themeColor="text1" w:themeTint="BF"/>
              </w:rPr>
              <w:t xml:space="preserve"> </w:t>
            </w:r>
            <w:r w:rsidRPr="00ED72FF">
              <w:rPr>
                <w:rFonts w:eastAsiaTheme="minorHAnsi"/>
                <w:color w:val="404040" w:themeColor="text1" w:themeTint="BF"/>
              </w:rPr>
              <w:t>ui_</w:t>
            </w:r>
            <w:r>
              <w:rPr>
                <w:rFonts w:eastAsiaTheme="minorHAnsi"/>
                <w:color w:val="404040" w:themeColor="text1" w:themeTint="BF"/>
              </w:rPr>
              <w:t>contents</w:t>
            </w:r>
            <w:r w:rsidRPr="00ED72FF">
              <w:rPr>
                <w:rFonts w:eastAsiaTheme="minorHAnsi"/>
                <w:color w:val="404040" w:themeColor="text1" w:themeTint="BF"/>
              </w:rPr>
              <w:t>.scss</w:t>
            </w:r>
          </w:p>
          <w:p w14:paraId="0286A9CD" w14:textId="3E6C46BA" w:rsidR="00B02FD7" w:rsidRPr="00ED72FF" w:rsidRDefault="00B02FD7" w:rsidP="00B02FD7">
            <w:pPr>
              <w:ind w:firstLineChars="1500" w:firstLine="3000"/>
              <w:jc w:val="left"/>
              <w:rPr>
                <w:rFonts w:eastAsiaTheme="minorHAnsi"/>
                <w:color w:val="404040" w:themeColor="text1" w:themeTint="BF"/>
              </w:rPr>
            </w:pPr>
            <w:r w:rsidRPr="00ED72FF">
              <w:rPr>
                <w:rFonts w:eastAsiaTheme="minorHAnsi"/>
                <w:color w:val="404040" w:themeColor="text1" w:themeTint="BF"/>
              </w:rPr>
              <w:t>├ ui_</w:t>
            </w:r>
            <w:r>
              <w:rPr>
                <w:rFonts w:eastAsiaTheme="minorHAnsi"/>
                <w:color w:val="404040" w:themeColor="text1" w:themeTint="BF"/>
              </w:rPr>
              <w:t>layout</w:t>
            </w:r>
            <w:r w:rsidRPr="00ED72FF">
              <w:rPr>
                <w:rFonts w:eastAsiaTheme="minorHAnsi"/>
                <w:color w:val="404040" w:themeColor="text1" w:themeTint="BF"/>
              </w:rPr>
              <w:t>.css</w:t>
            </w:r>
          </w:p>
          <w:p w14:paraId="2EC188FA" w14:textId="365464C6" w:rsidR="00732E67" w:rsidRPr="00ED72FF" w:rsidRDefault="00732E67" w:rsidP="00BF158B">
            <w:pPr>
              <w:ind w:firstLineChars="1500" w:firstLine="3000"/>
              <w:jc w:val="left"/>
              <w:rPr>
                <w:rFonts w:eastAsiaTheme="minorHAnsi"/>
                <w:color w:val="404040" w:themeColor="text1" w:themeTint="BF"/>
              </w:rPr>
            </w:pPr>
            <w:r w:rsidRPr="00ED72FF">
              <w:rPr>
                <w:rFonts w:eastAsiaTheme="minorHAnsi"/>
                <w:color w:val="404040" w:themeColor="text1" w:themeTint="BF"/>
              </w:rPr>
              <w:t>├ ui_common.css</w:t>
            </w:r>
          </w:p>
          <w:p w14:paraId="14A161AF" w14:textId="48C33FE8" w:rsidR="000519FE" w:rsidRPr="00ED72FF" w:rsidRDefault="000519FE" w:rsidP="00F576E1">
            <w:pPr>
              <w:ind w:firstLineChars="1500" w:firstLine="3000"/>
              <w:jc w:val="left"/>
              <w:rPr>
                <w:rFonts w:eastAsiaTheme="minorHAnsi"/>
                <w:color w:val="404040" w:themeColor="text1" w:themeTint="BF"/>
              </w:rPr>
            </w:pPr>
            <w:r w:rsidRPr="00ED72FF">
              <w:rPr>
                <w:rFonts w:eastAsiaTheme="minorHAnsi"/>
                <w:color w:val="404040" w:themeColor="text1" w:themeTint="BF"/>
              </w:rPr>
              <w:t>├</w:t>
            </w:r>
            <w:r>
              <w:rPr>
                <w:rFonts w:eastAsiaTheme="minorHAnsi"/>
                <w:color w:val="404040" w:themeColor="text1" w:themeTint="BF"/>
              </w:rPr>
              <w:t xml:space="preserve"> </w:t>
            </w:r>
            <w:r w:rsidRPr="00ED72FF">
              <w:rPr>
                <w:rFonts w:eastAsiaTheme="minorHAnsi"/>
                <w:color w:val="404040" w:themeColor="text1" w:themeTint="BF"/>
              </w:rPr>
              <w:t>ui_</w:t>
            </w:r>
            <w:r>
              <w:rPr>
                <w:rFonts w:eastAsiaTheme="minorHAnsi"/>
                <w:color w:val="404040" w:themeColor="text1" w:themeTint="BF"/>
              </w:rPr>
              <w:t>contents</w:t>
            </w:r>
            <w:r w:rsidRPr="00ED72FF">
              <w:rPr>
                <w:rFonts w:eastAsiaTheme="minorHAnsi"/>
                <w:color w:val="404040" w:themeColor="text1" w:themeTint="BF"/>
              </w:rPr>
              <w:t>.css</w:t>
            </w:r>
          </w:p>
          <w:p w14:paraId="7F7E8D0B" w14:textId="21CAE2F5" w:rsidR="00732E67" w:rsidRPr="00ED72FF" w:rsidRDefault="00732E67" w:rsidP="00F576E1">
            <w:pPr>
              <w:ind w:firstLineChars="1500" w:firstLine="3000"/>
              <w:jc w:val="left"/>
              <w:rPr>
                <w:rFonts w:eastAsiaTheme="minorHAnsi"/>
                <w:color w:val="404040" w:themeColor="text1" w:themeTint="BF"/>
              </w:rPr>
            </w:pPr>
            <w:r w:rsidRPr="00ED72FF">
              <w:rPr>
                <w:rFonts w:eastAsiaTheme="minorHAnsi"/>
                <w:color w:val="404040" w:themeColor="text1" w:themeTint="BF"/>
              </w:rPr>
              <w:t>├ ui_plugin.css</w:t>
            </w:r>
          </w:p>
          <w:p w14:paraId="6A212AB0" w14:textId="0748B362" w:rsidR="009B2151" w:rsidRPr="006E30A6" w:rsidRDefault="00F576E1" w:rsidP="00B90810">
            <w:pPr>
              <w:ind w:firstLineChars="1500" w:firstLine="3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ED72FF">
              <w:rPr>
                <w:rFonts w:eastAsiaTheme="minorHAnsi"/>
                <w:color w:val="404040" w:themeColor="text1" w:themeTint="BF"/>
              </w:rPr>
              <w:t>└ ui_style.css</w:t>
            </w:r>
          </w:p>
        </w:tc>
      </w:tr>
    </w:tbl>
    <w:p w14:paraId="61D16DA0" w14:textId="4AA65FE6" w:rsidR="00F63697" w:rsidRPr="00CA3A21" w:rsidRDefault="00917784" w:rsidP="00CA3A21">
      <w:r>
        <w:tab/>
      </w:r>
    </w:p>
    <w:p w14:paraId="0601FC45" w14:textId="77777777" w:rsidR="00B16D7C" w:rsidRPr="000C16A5" w:rsidRDefault="00B16D7C" w:rsidP="00B16D7C">
      <w:pPr>
        <w:pStyle w:val="a5"/>
      </w:pPr>
      <w:r>
        <w:tab/>
      </w:r>
    </w:p>
    <w:p w14:paraId="15379233" w14:textId="77777777" w:rsidR="00B16D7C" w:rsidRPr="00503FCA" w:rsidRDefault="00B16D7C" w:rsidP="00B16D7C">
      <w:pPr>
        <w:pStyle w:val="2"/>
        <w:numPr>
          <w:ilvl w:val="1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304" w:name="_Toc116561121"/>
      <w:r>
        <w:rPr>
          <w:rFonts w:eastAsiaTheme="majorHAnsi" w:hint="eastAsia"/>
          <w:b/>
          <w:color w:val="404040" w:themeColor="text1" w:themeTint="BF"/>
          <w:sz w:val="32"/>
          <w:szCs w:val="32"/>
        </w:rPr>
        <w:t>작동방법</w:t>
      </w:r>
      <w:bookmarkEnd w:id="304"/>
    </w:p>
    <w:p w14:paraId="0FF06BAC" w14:textId="1BE4C73A" w:rsidR="00B16D7C" w:rsidRDefault="00B16D7C" w:rsidP="00DA1491">
      <w:pPr>
        <w:pStyle w:val="a5"/>
        <w:numPr>
          <w:ilvl w:val="0"/>
          <w:numId w:val="44"/>
        </w:numPr>
      </w:pPr>
      <w:r>
        <w:t>VS</w:t>
      </w:r>
      <w:r w:rsidR="00E12BE8">
        <w:t xml:space="preserve"> </w:t>
      </w:r>
      <w:r w:rsidR="00BC4342">
        <w:t>C</w:t>
      </w:r>
      <w:r>
        <w:t xml:space="preserve">ode </w:t>
      </w:r>
      <w:r>
        <w:rPr>
          <w:rFonts w:hint="eastAsia"/>
        </w:rPr>
        <w:t xml:space="preserve">화면 오른쪽 하단의 </w:t>
      </w:r>
      <w:r>
        <w:t>Watch Sass</w:t>
      </w:r>
      <w:r>
        <w:rPr>
          <w:rFonts w:hint="eastAsia"/>
        </w:rPr>
        <w:t xml:space="preserve">를 누르면 </w:t>
      </w:r>
      <w:r>
        <w:t>Watching</w:t>
      </w:r>
      <w:r>
        <w:rPr>
          <w:rFonts w:hint="eastAsia"/>
        </w:rPr>
        <w:t>으로 바뀌는 것을 확인한다</w:t>
      </w:r>
      <w:r>
        <w:br/>
        <w:t>*</w:t>
      </w:r>
      <w:r w:rsidR="00E0467D">
        <w:t xml:space="preserve"> </w:t>
      </w:r>
      <w:r>
        <w:rPr>
          <w:rFonts w:hint="eastAsia"/>
        </w:rPr>
        <w:t>W</w:t>
      </w:r>
      <w:r>
        <w:t xml:space="preserve">atching </w:t>
      </w:r>
      <w:r>
        <w:rPr>
          <w:rFonts w:hint="eastAsia"/>
        </w:rPr>
        <w:t xml:space="preserve">상태여야 </w:t>
      </w:r>
      <w:r w:rsidR="002E55F9">
        <w:t>SCSS</w:t>
      </w:r>
      <w:r>
        <w:rPr>
          <w:rFonts w:hint="eastAsia"/>
        </w:rPr>
        <w:t>가 실시간으로 반영된다.</w:t>
      </w:r>
    </w:p>
    <w:p w14:paraId="155F615B" w14:textId="02038DCB" w:rsidR="00B16D7C" w:rsidRDefault="002E55F9" w:rsidP="00DA1491">
      <w:pPr>
        <w:pStyle w:val="a5"/>
        <w:numPr>
          <w:ilvl w:val="0"/>
          <w:numId w:val="44"/>
        </w:numPr>
      </w:pPr>
      <w:r>
        <w:t>SCSS</w:t>
      </w:r>
      <w:r w:rsidR="00B16D7C">
        <w:rPr>
          <w:rFonts w:hint="eastAsia"/>
        </w:rPr>
        <w:t xml:space="preserve">파일을 성공적으로 저장했을 경우 </w:t>
      </w:r>
      <w:r w:rsidR="00B16D7C">
        <w:t xml:space="preserve">Success </w:t>
      </w:r>
      <w:r w:rsidR="00B16D7C">
        <w:rPr>
          <w:rFonts w:hint="eastAsia"/>
        </w:rPr>
        <w:t>표시된다.</w:t>
      </w:r>
      <w:r w:rsidR="00B16D7C">
        <w:br/>
        <w:t>*</w:t>
      </w:r>
      <w:r w:rsidR="00E0467D">
        <w:t xml:space="preserve"> </w:t>
      </w:r>
      <w:r w:rsidR="00B16D7C">
        <w:rPr>
          <w:rFonts w:hint="eastAsia"/>
        </w:rPr>
        <w:t>e</w:t>
      </w:r>
      <w:r w:rsidR="00B16D7C">
        <w:t xml:space="preserve">rror </w:t>
      </w:r>
      <w:r w:rsidR="00B16D7C">
        <w:rPr>
          <w:rFonts w:hint="eastAsia"/>
        </w:rPr>
        <w:t>표시확인시 저장이 안된다</w:t>
      </w:r>
      <w:r w:rsidR="00B16D7C">
        <w:t>. (error</w:t>
      </w:r>
      <w:r w:rsidR="00B16D7C">
        <w:rPr>
          <w:rFonts w:hint="eastAsia"/>
        </w:rPr>
        <w:t>라인을 수정하여 저장해야 한다.</w:t>
      </w:r>
      <w:r w:rsidR="00B16D7C">
        <w:t>)</w:t>
      </w:r>
    </w:p>
    <w:p w14:paraId="6C887967" w14:textId="77777777" w:rsidR="00917784" w:rsidRPr="00B16D7C" w:rsidRDefault="00917784" w:rsidP="00CA3A21"/>
    <w:p w14:paraId="1B22E987" w14:textId="221F0105" w:rsidR="00503FCA" w:rsidRDefault="00586586" w:rsidP="00503FCA">
      <w:pPr>
        <w:pStyle w:val="2"/>
        <w:numPr>
          <w:ilvl w:val="1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305" w:name="_Toc116561122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기본규칙</w:t>
      </w:r>
      <w:bookmarkEnd w:id="305"/>
    </w:p>
    <w:p w14:paraId="1AB051E2" w14:textId="799DA390" w:rsidR="00845864" w:rsidRPr="008E7B67" w:rsidRDefault="008E7B67" w:rsidP="00DA1491">
      <w:pPr>
        <w:pStyle w:val="a5"/>
        <w:numPr>
          <w:ilvl w:val="0"/>
          <w:numId w:val="45"/>
        </w:numPr>
        <w:rPr>
          <w:rFonts w:eastAsiaTheme="minorHAnsi"/>
          <w:color w:val="404040" w:themeColor="text1" w:themeTint="BF"/>
          <w:szCs w:val="20"/>
        </w:rPr>
      </w:pPr>
      <w:r w:rsidRPr="008E7B67">
        <w:rPr>
          <w:rFonts w:eastAsiaTheme="minorHAnsi" w:cs="Segoe UI"/>
          <w:color w:val="242424"/>
          <w:szCs w:val="20"/>
          <w:shd w:val="clear" w:color="auto" w:fill="FFFFFF"/>
        </w:rPr>
        <w:t>SCSS의 작성 기본규칙은</w:t>
      </w:r>
      <w:r>
        <w:rPr>
          <w:rFonts w:eastAsiaTheme="minorHAnsi" w:cs="Segoe UI" w:hint="eastAsia"/>
          <w:color w:val="242424"/>
          <w:szCs w:val="20"/>
          <w:shd w:val="clear" w:color="auto" w:fill="FFFFFF"/>
        </w:rPr>
        <w:t xml:space="preserve"> </w:t>
      </w:r>
      <w:r w:rsidR="00845864" w:rsidRPr="008E7B67">
        <w:rPr>
          <w:rFonts w:eastAsiaTheme="minorHAnsi"/>
          <w:b/>
          <w:color w:val="404040" w:themeColor="text1" w:themeTint="BF"/>
          <w:szCs w:val="20"/>
        </w:rPr>
        <w:t xml:space="preserve">CSS </w:t>
      </w:r>
      <w:r w:rsidR="00845864" w:rsidRPr="008E7B67">
        <w:rPr>
          <w:rFonts w:eastAsiaTheme="minorHAnsi" w:hint="eastAsia"/>
          <w:b/>
          <w:color w:val="404040" w:themeColor="text1" w:themeTint="BF"/>
          <w:szCs w:val="20"/>
        </w:rPr>
        <w:t>기본규칙 5</w:t>
      </w:r>
      <w:r w:rsidR="00845864" w:rsidRPr="008E7B67">
        <w:rPr>
          <w:rFonts w:eastAsiaTheme="minorHAnsi"/>
          <w:b/>
          <w:color w:val="404040" w:themeColor="text1" w:themeTint="BF"/>
          <w:szCs w:val="20"/>
        </w:rPr>
        <w:t>.1.</w:t>
      </w:r>
      <w:r w:rsidR="0094116E">
        <w:rPr>
          <w:rFonts w:eastAsiaTheme="minorHAnsi"/>
          <w:b/>
          <w:color w:val="404040" w:themeColor="text1" w:themeTint="BF"/>
          <w:szCs w:val="20"/>
        </w:rPr>
        <w:t>3</w:t>
      </w:r>
      <w:r w:rsidR="00045403">
        <w:rPr>
          <w:rFonts w:eastAsiaTheme="minorHAnsi"/>
          <w:b/>
          <w:color w:val="404040" w:themeColor="text1" w:themeTint="BF"/>
          <w:szCs w:val="20"/>
        </w:rPr>
        <w:t>.</w:t>
      </w:r>
      <w:r w:rsidR="0094116E">
        <w:rPr>
          <w:rFonts w:eastAsiaTheme="minorHAnsi"/>
          <w:b/>
          <w:color w:val="404040" w:themeColor="text1" w:themeTint="BF"/>
          <w:szCs w:val="20"/>
        </w:rPr>
        <w:t xml:space="preserve"> </w:t>
      </w:r>
      <w:r w:rsidR="0094116E">
        <w:rPr>
          <w:rFonts w:eastAsiaTheme="minorHAnsi" w:hint="eastAsia"/>
          <w:b/>
          <w:color w:val="404040" w:themeColor="text1" w:themeTint="BF"/>
          <w:szCs w:val="20"/>
        </w:rPr>
        <w:t>표기법</w:t>
      </w:r>
      <w:r w:rsidR="00845864" w:rsidRPr="008E7B67">
        <w:rPr>
          <w:rFonts w:eastAsiaTheme="minorHAnsi"/>
          <w:b/>
          <w:color w:val="404040" w:themeColor="text1" w:themeTint="BF"/>
          <w:szCs w:val="20"/>
        </w:rPr>
        <w:t xml:space="preserve"> ~ 5.1.</w:t>
      </w:r>
      <w:r w:rsidR="0094116E">
        <w:rPr>
          <w:rFonts w:eastAsiaTheme="minorHAnsi"/>
          <w:b/>
          <w:color w:val="404040" w:themeColor="text1" w:themeTint="BF"/>
          <w:szCs w:val="20"/>
        </w:rPr>
        <w:t>7</w:t>
      </w:r>
      <w:r w:rsidR="00045403">
        <w:rPr>
          <w:rFonts w:eastAsiaTheme="minorHAnsi"/>
          <w:b/>
          <w:color w:val="404040" w:themeColor="text1" w:themeTint="BF"/>
          <w:szCs w:val="20"/>
        </w:rPr>
        <w:t>.</w:t>
      </w:r>
      <w:r w:rsidR="0094116E">
        <w:rPr>
          <w:rFonts w:eastAsiaTheme="minorHAnsi"/>
          <w:b/>
          <w:color w:val="404040" w:themeColor="text1" w:themeTint="BF"/>
          <w:szCs w:val="20"/>
        </w:rPr>
        <w:t xml:space="preserve"> </w:t>
      </w:r>
      <w:r w:rsidR="0094116E">
        <w:rPr>
          <w:rFonts w:eastAsiaTheme="minorHAnsi" w:hint="eastAsia"/>
          <w:b/>
          <w:color w:val="404040" w:themeColor="text1" w:themeTint="BF"/>
          <w:szCs w:val="20"/>
        </w:rPr>
        <w:t>줄바꿈</w:t>
      </w:r>
      <w:r w:rsidR="0094116E">
        <w:rPr>
          <w:rFonts w:eastAsiaTheme="minorHAnsi"/>
          <w:b/>
          <w:color w:val="404040" w:themeColor="text1" w:themeTint="BF"/>
          <w:szCs w:val="20"/>
        </w:rPr>
        <w:t xml:space="preserve">, </w:t>
      </w:r>
      <w:r w:rsidR="00921253" w:rsidRPr="008E7B67">
        <w:rPr>
          <w:rFonts w:eastAsiaTheme="minorHAnsi"/>
          <w:b/>
          <w:color w:val="404040" w:themeColor="text1" w:themeTint="BF"/>
          <w:szCs w:val="20"/>
        </w:rPr>
        <w:t>5.2</w:t>
      </w:r>
      <w:r w:rsidR="00045403">
        <w:rPr>
          <w:rFonts w:eastAsiaTheme="minorHAnsi"/>
          <w:b/>
          <w:color w:val="404040" w:themeColor="text1" w:themeTint="BF"/>
          <w:szCs w:val="20"/>
        </w:rPr>
        <w:t>.</w:t>
      </w:r>
      <w:r w:rsidR="00041BCC">
        <w:rPr>
          <w:rFonts w:eastAsiaTheme="minorHAnsi"/>
          <w:b/>
          <w:color w:val="404040" w:themeColor="text1" w:themeTint="BF"/>
          <w:szCs w:val="20"/>
        </w:rPr>
        <w:t xml:space="preserve"> </w:t>
      </w:r>
      <w:r w:rsidR="00921253" w:rsidRPr="008E7B67">
        <w:rPr>
          <w:rFonts w:eastAsiaTheme="minorHAnsi" w:hint="eastAsia"/>
          <w:b/>
          <w:color w:val="404040" w:themeColor="text1" w:themeTint="BF"/>
          <w:szCs w:val="20"/>
        </w:rPr>
        <w:t>속성</w:t>
      </w:r>
      <w:r w:rsidR="0080665B" w:rsidRPr="008E7B67">
        <w:rPr>
          <w:rFonts w:eastAsiaTheme="minorHAnsi" w:hint="eastAsia"/>
          <w:color w:val="404040" w:themeColor="text1" w:themeTint="BF"/>
          <w:szCs w:val="20"/>
        </w:rPr>
        <w:t>의 규칙에</w:t>
      </w:r>
      <w:r w:rsidR="00845864" w:rsidRPr="008E7B67">
        <w:rPr>
          <w:rFonts w:eastAsiaTheme="minorHAnsi" w:hint="eastAsia"/>
          <w:color w:val="404040" w:themeColor="text1" w:themeTint="BF"/>
          <w:szCs w:val="20"/>
        </w:rPr>
        <w:t xml:space="preserve"> 따른다.</w:t>
      </w:r>
    </w:p>
    <w:p w14:paraId="140E7593" w14:textId="7D4BC797" w:rsidR="001A4D1E" w:rsidRPr="00D4559B" w:rsidRDefault="002E55F9" w:rsidP="001A4D1E">
      <w:pPr>
        <w:pStyle w:val="a5"/>
        <w:numPr>
          <w:ilvl w:val="0"/>
          <w:numId w:val="40"/>
        </w:numPr>
        <w:rPr>
          <w:color w:val="404040" w:themeColor="text1" w:themeTint="BF"/>
        </w:rPr>
      </w:pPr>
      <w:r>
        <w:t>SCSS</w:t>
      </w:r>
      <w:r w:rsidR="001A4D1E">
        <w:rPr>
          <w:rFonts w:hint="eastAsia"/>
        </w:rPr>
        <w:t xml:space="preserve">파일에서 한글이 제대로 표기되지 않을 경우를 대비하여 </w:t>
      </w:r>
      <w:r>
        <w:t>SCSS</w:t>
      </w:r>
      <w:r w:rsidR="001A4D1E">
        <w:rPr>
          <w:rFonts w:hint="eastAsia"/>
        </w:rPr>
        <w:t xml:space="preserve">파일 첫 줄에 </w:t>
      </w:r>
      <w:r>
        <w:t>HTML</w:t>
      </w:r>
      <w:r w:rsidR="001A4D1E">
        <w:rPr>
          <w:rFonts w:hint="eastAsia"/>
        </w:rPr>
        <w:t xml:space="preserve">문서와 동일한 인코딩을 선언한다. </w:t>
      </w:r>
      <w:r w:rsidR="001A4D1E">
        <w:rPr>
          <w:rFonts w:hint="eastAsia"/>
        </w:rPr>
        <w:br/>
      </w:r>
      <w:r w:rsidR="001A4D1E" w:rsidRPr="003F4E22">
        <w:rPr>
          <w:rFonts w:hint="eastAsia"/>
          <w:b/>
        </w:rPr>
        <w:t xml:space="preserve">Ex&gt; </w:t>
      </w:r>
      <w:r w:rsidR="001A4D1E" w:rsidRPr="003F4E22">
        <w:rPr>
          <w:b/>
        </w:rPr>
        <w:t>@charset "utf-8";</w:t>
      </w:r>
    </w:p>
    <w:p w14:paraId="1905F180" w14:textId="77777777" w:rsidR="001A4D1E" w:rsidRPr="00845864" w:rsidRDefault="001A4D1E" w:rsidP="0080665B">
      <w:pPr>
        <w:pStyle w:val="a5"/>
      </w:pPr>
    </w:p>
    <w:p w14:paraId="3EFC56B8" w14:textId="66D6DEBF" w:rsidR="00F73BF3" w:rsidRPr="007659D3" w:rsidRDefault="00F73BF3" w:rsidP="00F73BF3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06" w:name="_Toc116561123"/>
      <w:r w:rsidRPr="007659D3">
        <w:rPr>
          <w:rFonts w:eastAsiaTheme="majorHAnsi" w:hint="eastAsia"/>
          <w:b/>
          <w:color w:val="404040" w:themeColor="text1" w:themeTint="BF"/>
          <w:sz w:val="26"/>
          <w:szCs w:val="26"/>
        </w:rPr>
        <w:t>SCSS 파일</w:t>
      </w:r>
      <w:r w:rsidR="006A7AC9">
        <w:rPr>
          <w:rFonts w:eastAsiaTheme="majorHAnsi" w:hint="eastAsia"/>
          <w:b/>
          <w:color w:val="404040" w:themeColor="text1" w:themeTint="BF"/>
          <w:sz w:val="26"/>
          <w:szCs w:val="26"/>
        </w:rPr>
        <w:t>관리</w:t>
      </w:r>
      <w:bookmarkEnd w:id="306"/>
    </w:p>
    <w:p w14:paraId="427D4233" w14:textId="2F4A6B37" w:rsidR="001A4D1E" w:rsidRPr="001A4D1E" w:rsidRDefault="002E55F9" w:rsidP="001A4D1E">
      <w:pPr>
        <w:pStyle w:val="a5"/>
        <w:numPr>
          <w:ilvl w:val="0"/>
          <w:numId w:val="40"/>
        </w:numPr>
        <w:rPr>
          <w:color w:val="404040" w:themeColor="text1" w:themeTint="BF"/>
        </w:rPr>
      </w:pPr>
      <w:r>
        <w:rPr>
          <w:color w:val="404040" w:themeColor="text1" w:themeTint="BF"/>
        </w:rPr>
        <w:t>CSS</w:t>
      </w:r>
      <w:r w:rsidR="001A4D1E">
        <w:rPr>
          <w:rFonts w:hint="eastAsia"/>
          <w:color w:val="404040" w:themeColor="text1" w:themeTint="BF"/>
        </w:rPr>
        <w:t>파일로 컴파일 되지 않는 파일은 파일명 앞에 언더스코어(</w:t>
      </w:r>
      <w:r w:rsidR="001A4D1E">
        <w:rPr>
          <w:color w:val="404040" w:themeColor="text1" w:themeTint="BF"/>
        </w:rPr>
        <w:t xml:space="preserve"> _ )</w:t>
      </w:r>
      <w:r w:rsidR="001A4D1E">
        <w:rPr>
          <w:rFonts w:hint="eastAsia"/>
          <w:color w:val="404040" w:themeColor="text1" w:themeTint="BF"/>
        </w:rPr>
        <w:t xml:space="preserve">를 </w:t>
      </w:r>
      <w:r w:rsidR="001A4D1E">
        <w:rPr>
          <w:color w:val="404040" w:themeColor="text1" w:themeTint="BF"/>
        </w:rPr>
        <w:t>추가하여</w:t>
      </w:r>
      <w:r w:rsidR="001A4D1E">
        <w:rPr>
          <w:rFonts w:hint="eastAsia"/>
          <w:color w:val="404040" w:themeColor="text1" w:themeTint="BF"/>
        </w:rPr>
        <w:t xml:space="preserve"> 작성하며,</w:t>
      </w:r>
      <w:r w:rsidR="001A4D1E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>SCSS</w:t>
      </w:r>
      <w:r w:rsidR="001A4D1E">
        <w:rPr>
          <w:rFonts w:hint="eastAsia"/>
          <w:color w:val="404040" w:themeColor="text1" w:themeTint="BF"/>
        </w:rPr>
        <w:t xml:space="preserve">파일 상단에 </w:t>
      </w:r>
      <w:r w:rsidR="001A4D1E">
        <w:rPr>
          <w:color w:val="404040" w:themeColor="text1" w:themeTint="BF"/>
        </w:rPr>
        <w:t>@import</w:t>
      </w:r>
      <w:r w:rsidR="001A4D1E">
        <w:rPr>
          <w:rFonts w:hint="eastAsia"/>
          <w:color w:val="404040" w:themeColor="text1" w:themeTint="BF"/>
        </w:rPr>
        <w:t>하여 사용한다.</w:t>
      </w:r>
      <w:r w:rsidR="001A4D1E">
        <w:rPr>
          <w:color w:val="404040" w:themeColor="text1" w:themeTint="BF"/>
        </w:rPr>
        <w:br/>
      </w:r>
      <w:r w:rsidR="001A4D1E" w:rsidRPr="00030477">
        <w:rPr>
          <w:rFonts w:hint="eastAsia"/>
          <w:b/>
        </w:rPr>
        <w:t>Ex&gt;</w:t>
      </w:r>
      <w:r w:rsidR="001A4D1E" w:rsidRPr="00030477">
        <w:rPr>
          <w:b/>
          <w:color w:val="404040" w:themeColor="text1" w:themeTint="BF"/>
        </w:rPr>
        <w:t xml:space="preserve"> @</w:t>
      </w:r>
      <w:r w:rsidR="001A4D1E" w:rsidRPr="005143E2">
        <w:rPr>
          <w:b/>
          <w:color w:val="404040" w:themeColor="text1" w:themeTint="BF"/>
        </w:rPr>
        <w:t>import "_ library.</w:t>
      </w:r>
      <w:r w:rsidR="001A4D1E" w:rsidRPr="005143E2">
        <w:rPr>
          <w:rFonts w:hint="eastAsia"/>
          <w:b/>
          <w:color w:val="404040" w:themeColor="text1" w:themeTint="BF"/>
        </w:rPr>
        <w:t>s</w:t>
      </w:r>
      <w:r w:rsidR="001A4D1E" w:rsidRPr="005143E2">
        <w:rPr>
          <w:b/>
          <w:color w:val="404040" w:themeColor="text1" w:themeTint="BF"/>
        </w:rPr>
        <w:t>css";</w:t>
      </w:r>
    </w:p>
    <w:p w14:paraId="76E3282A" w14:textId="77777777" w:rsidR="000C16A5" w:rsidRPr="000C16A5" w:rsidRDefault="000C16A5" w:rsidP="00DA1491">
      <w:pPr>
        <w:pStyle w:val="a5"/>
        <w:numPr>
          <w:ilvl w:val="0"/>
          <w:numId w:val="46"/>
        </w:numPr>
        <w:rPr>
          <w:color w:val="404040" w:themeColor="text1" w:themeTint="BF"/>
        </w:rPr>
      </w:pPr>
    </w:p>
    <w:tbl>
      <w:tblPr>
        <w:tblStyle w:val="11"/>
        <w:tblW w:w="0" w:type="auto"/>
        <w:tblInd w:w="534" w:type="dxa"/>
        <w:tblLook w:val="04A0" w:firstRow="1" w:lastRow="0" w:firstColumn="1" w:lastColumn="0" w:noHBand="0" w:noVBand="1"/>
      </w:tblPr>
      <w:tblGrid>
        <w:gridCol w:w="2301"/>
        <w:gridCol w:w="7054"/>
      </w:tblGrid>
      <w:tr w:rsidR="000C16A5" w:rsidRPr="00232A40" w14:paraId="55883086" w14:textId="77777777" w:rsidTr="00604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00AFC737" w14:textId="77777777" w:rsidR="000C16A5" w:rsidRPr="00BE1E99" w:rsidRDefault="000C16A5" w:rsidP="006047FD">
            <w:pPr>
              <w:pStyle w:val="a5"/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파일명</w:t>
            </w:r>
          </w:p>
        </w:tc>
        <w:tc>
          <w:tcPr>
            <w:tcW w:w="7054" w:type="dxa"/>
          </w:tcPr>
          <w:p w14:paraId="727A3676" w14:textId="77777777" w:rsidR="000C16A5" w:rsidRPr="00BE1E99" w:rsidRDefault="000C16A5" w:rsidP="006047FD">
            <w:pPr>
              <w:pStyle w:val="a5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설명</w:t>
            </w:r>
          </w:p>
        </w:tc>
      </w:tr>
      <w:tr w:rsidR="00AA5320" w:rsidRPr="00232A40" w14:paraId="49AB22DC" w14:textId="77777777" w:rsidTr="0060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64BA5A05" w14:textId="32ED9F0B" w:rsidR="00AA5320" w:rsidRPr="00232A40" w:rsidRDefault="00A96805" w:rsidP="00AA5320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D4559B">
              <w:rPr>
                <w:color w:val="404040" w:themeColor="text1" w:themeTint="BF"/>
              </w:rPr>
              <w:t>_library.scss</w:t>
            </w:r>
          </w:p>
        </w:tc>
        <w:tc>
          <w:tcPr>
            <w:tcW w:w="7054" w:type="dxa"/>
          </w:tcPr>
          <w:p w14:paraId="5C1C6DBF" w14:textId="1D63BBE2" w:rsidR="00AA5320" w:rsidRPr="00232A40" w:rsidRDefault="00A96805" w:rsidP="00AA5320">
            <w:pPr>
              <w:pStyle w:val="a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(</w:t>
            </w:r>
            <w:r>
              <w:rPr>
                <w:rFonts w:hint="eastAsia"/>
                <w:color w:val="404040" w:themeColor="text1" w:themeTint="BF"/>
              </w:rPr>
              <w:t>전역)변수선언,</w:t>
            </w:r>
            <w:r>
              <w:rPr>
                <w:color w:val="404040" w:themeColor="text1" w:themeTint="BF"/>
              </w:rPr>
              <w:t xml:space="preserve"> mixin(</w:t>
            </w:r>
            <w:r>
              <w:rPr>
                <w:rFonts w:hint="eastAsia"/>
                <w:color w:val="404040" w:themeColor="text1" w:themeTint="BF"/>
              </w:rPr>
              <w:t>공통)</w:t>
            </w:r>
            <w:r>
              <w:rPr>
                <w:color w:val="404040" w:themeColor="text1" w:themeTint="BF"/>
              </w:rPr>
              <w:t xml:space="preserve"> </w:t>
            </w:r>
            <w:r>
              <w:rPr>
                <w:rFonts w:hint="eastAsia"/>
                <w:color w:val="404040" w:themeColor="text1" w:themeTint="BF"/>
              </w:rPr>
              <w:t>내용작성</w:t>
            </w:r>
            <w:r w:rsidR="00B74DC4">
              <w:rPr>
                <w:rFonts w:hint="eastAsia"/>
                <w:color w:val="404040" w:themeColor="text1" w:themeTint="BF"/>
              </w:rPr>
              <w:t xml:space="preserve"> </w:t>
            </w:r>
            <w:r w:rsidR="002E55F9">
              <w:rPr>
                <w:color w:val="404040" w:themeColor="text1" w:themeTint="BF"/>
              </w:rPr>
              <w:t>SCSS</w:t>
            </w:r>
            <w:r w:rsidR="00EF7D19">
              <w:rPr>
                <w:rFonts w:hint="eastAsia"/>
                <w:color w:val="404040" w:themeColor="text1" w:themeTint="BF"/>
              </w:rPr>
              <w:t>파일</w:t>
            </w:r>
          </w:p>
        </w:tc>
      </w:tr>
      <w:tr w:rsidR="00A96805" w:rsidRPr="00232A40" w14:paraId="1887DF92" w14:textId="77777777" w:rsidTr="006047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392EC2E3" w14:textId="73869B82" w:rsidR="00A96805" w:rsidRPr="00232A40" w:rsidRDefault="00A96805" w:rsidP="00A96805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ui_layout.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s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css</w:t>
            </w:r>
          </w:p>
        </w:tc>
        <w:tc>
          <w:tcPr>
            <w:tcW w:w="7054" w:type="dxa"/>
          </w:tcPr>
          <w:p w14:paraId="51F75515" w14:textId="336C12E8" w:rsidR="00A96805" w:rsidRDefault="00A96805" w:rsidP="00A96805">
            <w:pPr>
              <w:pStyle w:val="a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layout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구성 </w:t>
            </w:r>
            <w:r w:rsidR="002E55F9">
              <w:rPr>
                <w:rFonts w:asciiTheme="majorHAnsi" w:eastAsiaTheme="majorHAnsi" w:hAnsiTheme="majorHAnsi"/>
                <w:color w:val="404040" w:themeColor="text1" w:themeTint="BF"/>
              </w:rPr>
              <w:t>SCSS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</w:t>
            </w:r>
          </w:p>
        </w:tc>
      </w:tr>
      <w:tr w:rsidR="00A96805" w:rsidRPr="00232A40" w14:paraId="48779233" w14:textId="77777777" w:rsidTr="0060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2D0E49F8" w14:textId="2D819DF9" w:rsidR="00A96805" w:rsidRPr="00232A40" w:rsidRDefault="00A96805" w:rsidP="00A96805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D4559B">
              <w:rPr>
                <w:color w:val="404040" w:themeColor="text1" w:themeTint="BF"/>
              </w:rPr>
              <w:t>ui_common.scss</w:t>
            </w:r>
          </w:p>
        </w:tc>
        <w:tc>
          <w:tcPr>
            <w:tcW w:w="7054" w:type="dxa"/>
          </w:tcPr>
          <w:p w14:paraId="183871EF" w14:textId="2E7CE397" w:rsidR="00A96805" w:rsidRPr="00AA5320" w:rsidRDefault="00B679BD" w:rsidP="00A96805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공통요소 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(normalize, reset, web font, 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h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elper</w:t>
            </w:r>
            <w:r w:rsidR="007F06CC">
              <w:rPr>
                <w:rFonts w:asciiTheme="majorHAnsi" w:eastAsiaTheme="majorHAnsi" w:hAnsiTheme="majorHAnsi"/>
                <w:color w:val="404040" w:themeColor="text1" w:themeTint="BF"/>
              </w:rPr>
              <w:t xml:space="preserve">, </w:t>
            </w:r>
            <w:r w:rsidR="007F06CC">
              <w:rPr>
                <w:rFonts w:asciiTheme="majorHAnsi" w:eastAsiaTheme="majorHAnsi" w:hAnsiTheme="majorHAnsi" w:hint="eastAsia"/>
                <w:color w:val="404040" w:themeColor="text1" w:themeTint="BF"/>
              </w:rPr>
              <w:t>콘텐츠공통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)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및 컴포넌트 구성 </w:t>
            </w:r>
            <w:r w:rsidR="00275FA1">
              <w:rPr>
                <w:rFonts w:asciiTheme="majorHAnsi" w:eastAsiaTheme="majorHAnsi" w:hAnsiTheme="majorHAnsi" w:hint="eastAsia"/>
                <w:color w:val="404040" w:themeColor="text1" w:themeTint="BF"/>
              </w:rPr>
              <w:t>S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CSS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파일</w:t>
            </w:r>
          </w:p>
        </w:tc>
      </w:tr>
      <w:tr w:rsidR="00A96805" w:rsidRPr="00232A40" w14:paraId="02056C5B" w14:textId="77777777" w:rsidTr="006047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458106EF" w14:textId="7D0C0404" w:rsidR="00A96805" w:rsidRDefault="00A96805" w:rsidP="00A96805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ui_contents.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s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css</w:t>
            </w:r>
          </w:p>
        </w:tc>
        <w:tc>
          <w:tcPr>
            <w:tcW w:w="7054" w:type="dxa"/>
          </w:tcPr>
          <w:p w14:paraId="01F3D37F" w14:textId="287F0799" w:rsidR="00A96805" w:rsidRDefault="007F06CC" w:rsidP="00A96805">
            <w:pPr>
              <w:pStyle w:val="a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콘</w:t>
            </w:r>
            <w:r w:rsidR="00F86AA1">
              <w:rPr>
                <w:rFonts w:asciiTheme="majorHAnsi" w:eastAsiaTheme="majorHAnsi" w:hAnsiTheme="majorHAnsi" w:hint="eastAsia"/>
                <w:color w:val="404040" w:themeColor="text1" w:themeTint="BF"/>
              </w:rPr>
              <w:t>텐츠화면</w:t>
            </w:r>
            <w:r w:rsidR="00A96805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AA4F6D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구성 </w:t>
            </w:r>
            <w:r w:rsidR="00F86AA1">
              <w:rPr>
                <w:rFonts w:asciiTheme="majorHAnsi" w:eastAsiaTheme="majorHAnsi" w:hAnsiTheme="majorHAnsi"/>
                <w:color w:val="404040" w:themeColor="text1" w:themeTint="BF"/>
              </w:rPr>
              <w:t>SCSS</w:t>
            </w:r>
            <w:r w:rsidR="00AA4F6D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</w:t>
            </w:r>
          </w:p>
        </w:tc>
      </w:tr>
    </w:tbl>
    <w:p w14:paraId="3FC01ACF" w14:textId="77777777" w:rsidR="00AA5320" w:rsidRDefault="00AA5320" w:rsidP="00AA5320">
      <w:pPr>
        <w:pStyle w:val="a5"/>
      </w:pPr>
    </w:p>
    <w:p w14:paraId="142B039B" w14:textId="3A7CE984" w:rsidR="00522B18" w:rsidRDefault="00522B18" w:rsidP="00522B18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07" w:name="_Toc116561124"/>
      <w:r>
        <w:rPr>
          <w:rFonts w:eastAsiaTheme="majorHAnsi" w:hint="eastAsia"/>
          <w:b/>
          <w:color w:val="404040" w:themeColor="text1" w:themeTint="BF"/>
          <w:sz w:val="26"/>
          <w:szCs w:val="26"/>
        </w:rPr>
        <w:t>주요문법</w:t>
      </w:r>
      <w:bookmarkEnd w:id="307"/>
    </w:p>
    <w:p w14:paraId="4694248E" w14:textId="12FEA858" w:rsidR="00511AA0" w:rsidRPr="00511AA0" w:rsidRDefault="00511AA0" w:rsidP="00511AA0">
      <w:pPr>
        <w:pStyle w:val="4"/>
        <w:numPr>
          <w:ilvl w:val="3"/>
          <w:numId w:val="47"/>
        </w:numPr>
        <w:spacing w:before="240"/>
        <w:ind w:leftChars="0" w:firstLineChars="0"/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중첩작성</w:t>
      </w:r>
      <w:r w:rsidR="006462A3">
        <w:rPr>
          <w:rFonts w:asciiTheme="majorHAnsi" w:eastAsiaTheme="majorHAnsi" w:hAnsiTheme="majorHAnsi" w:hint="eastAsia"/>
          <w:color w:val="404040" w:themeColor="text1" w:themeTint="BF"/>
        </w:rPr>
        <w:t>(N</w:t>
      </w:r>
      <w:r w:rsidR="006462A3">
        <w:rPr>
          <w:rFonts w:asciiTheme="majorHAnsi" w:eastAsiaTheme="majorHAnsi" w:hAnsiTheme="majorHAnsi"/>
          <w:color w:val="404040" w:themeColor="text1" w:themeTint="BF"/>
        </w:rPr>
        <w:t>esting)</w:t>
      </w:r>
    </w:p>
    <w:p w14:paraId="2A2F1E45" w14:textId="77777777" w:rsidR="00E6315B" w:rsidRPr="008A6C48" w:rsidRDefault="00E6315B" w:rsidP="00DA1491">
      <w:pPr>
        <w:pStyle w:val="aa"/>
        <w:numPr>
          <w:ilvl w:val="0"/>
          <w:numId w:val="48"/>
        </w:numPr>
        <w:ind w:leftChars="0"/>
        <w:jc w:val="left"/>
      </w:pPr>
      <w:r>
        <w:rPr>
          <w:rFonts w:hint="eastAsia"/>
        </w:rPr>
        <w:t>아래 예시와 같이 중첩으로 작성한다.</w:t>
      </w:r>
    </w:p>
    <w:tbl>
      <w:tblPr>
        <w:tblStyle w:val="a9"/>
        <w:tblpPr w:leftFromText="142" w:rightFromText="142" w:vertAnchor="text" w:horzAnchor="margin" w:tblpX="534" w:tblpY="244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E6315B" w:rsidRPr="00232A40" w14:paraId="3985DC06" w14:textId="77777777" w:rsidTr="001D20B6">
        <w:trPr>
          <w:trHeight w:val="1146"/>
        </w:trPr>
        <w:tc>
          <w:tcPr>
            <w:tcW w:w="9355" w:type="dxa"/>
          </w:tcPr>
          <w:p w14:paraId="7DA0631B" w14:textId="77777777" w:rsidR="00E6315B" w:rsidRDefault="00E6315B" w:rsidP="001D20B6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0D070FC1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Fonts w:eastAsiaTheme="minorHAnsi"/>
                <w:szCs w:val="20"/>
                <w:shd w:val="clear" w:color="auto" w:fill="FFFFFF"/>
              </w:rPr>
              <w:t>.nav 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{</w:t>
            </w:r>
          </w:p>
          <w:p w14:paraId="62F405D9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    </w:t>
            </w:r>
            <w:r w:rsidRPr="00ED72FF">
              <w:rPr>
                <w:rStyle w:val="cssselectorcolor"/>
                <w:rFonts w:eastAsiaTheme="minorHAnsi"/>
                <w:szCs w:val="20"/>
                <w:shd w:val="clear" w:color="auto" w:fill="FFFFFF"/>
              </w:rPr>
              <w:t>ul 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{</w:t>
            </w:r>
          </w:p>
          <w:p w14:paraId="46915283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margin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0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50174F05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padding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0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293F4E15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list-style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none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7CA3383E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</w:p>
          <w:p w14:paraId="1CB1A0B5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        </w:t>
            </w:r>
            <w:r w:rsidRPr="00ED72FF">
              <w:rPr>
                <w:rStyle w:val="cssselectorcolor"/>
                <w:rFonts w:eastAsiaTheme="minorHAnsi"/>
                <w:szCs w:val="20"/>
                <w:shd w:val="clear" w:color="auto" w:fill="FFFFFF"/>
              </w:rPr>
              <w:t>li 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{</w:t>
            </w:r>
          </w:p>
          <w:p w14:paraId="656EEEBB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    display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inline-block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6BC977DD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</w:p>
          <w:p w14:paraId="2B0843C3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            </w:t>
            </w:r>
            <w:r w:rsidRPr="00ED72FF">
              <w:rPr>
                <w:rStyle w:val="cssselectorcolor"/>
                <w:rFonts w:eastAsiaTheme="minorHAnsi"/>
                <w:szCs w:val="20"/>
                <w:shd w:val="clear" w:color="auto" w:fill="FFFFFF"/>
              </w:rPr>
              <w:t>a 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{</w:t>
            </w:r>
          </w:p>
          <w:p w14:paraId="771C47A9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        display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block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12F6049A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        padding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6px 12px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031B3222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        text-decoration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none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455EFFF1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            </w:t>
            </w:r>
            <w:r w:rsidRPr="00ED72FF">
              <w:rPr>
                <w:rStyle w:val="cssdelimitercolor"/>
                <w:rFonts w:eastAsiaTheme="minorHAnsi" w:hint="eastAsia"/>
              </w:rPr>
              <w:t>}</w:t>
            </w:r>
          </w:p>
          <w:p w14:paraId="688DA63B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}</w:t>
            </w:r>
          </w:p>
          <w:p w14:paraId="1D2F0292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    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}</w:t>
            </w:r>
          </w:p>
          <w:p w14:paraId="2F826C6A" w14:textId="77777777" w:rsidR="00E6315B" w:rsidRPr="007A0108" w:rsidRDefault="00E6315B" w:rsidP="001D20B6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}</w:t>
            </w:r>
          </w:p>
        </w:tc>
      </w:tr>
    </w:tbl>
    <w:p w14:paraId="653EC899" w14:textId="77777777" w:rsidR="00E45D0C" w:rsidRDefault="00E45D0C" w:rsidP="00E45D0C"/>
    <w:p w14:paraId="43C1DCE1" w14:textId="3F7EEEE0" w:rsidR="00E6315B" w:rsidRDefault="00E6315B" w:rsidP="00DA1491">
      <w:pPr>
        <w:pStyle w:val="4"/>
        <w:numPr>
          <w:ilvl w:val="3"/>
          <w:numId w:val="47"/>
        </w:numPr>
        <w:spacing w:before="240"/>
        <w:ind w:leftChars="0" w:firstLineChars="0"/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부모선택자(</w:t>
      </w:r>
      <w:r>
        <w:rPr>
          <w:rFonts w:asciiTheme="majorHAnsi" w:eastAsiaTheme="majorHAnsi" w:hAnsiTheme="majorHAnsi"/>
          <w:color w:val="404040" w:themeColor="text1" w:themeTint="BF"/>
        </w:rPr>
        <w:t>&amp;)</w:t>
      </w:r>
    </w:p>
    <w:p w14:paraId="1BCCE516" w14:textId="402AFED9" w:rsidR="00E6315B" w:rsidRPr="00E6315B" w:rsidRDefault="00E6315B" w:rsidP="00DA1491">
      <w:pPr>
        <w:pStyle w:val="aa"/>
        <w:numPr>
          <w:ilvl w:val="0"/>
          <w:numId w:val="49"/>
        </w:numPr>
        <w:ind w:leftChars="0"/>
      </w:pPr>
      <w:r>
        <w:rPr>
          <w:rFonts w:hint="eastAsia"/>
        </w:rPr>
        <w:t>부모선택자(</w:t>
      </w:r>
      <w:r>
        <w:t>&amp;)</w:t>
      </w:r>
      <w:r>
        <w:rPr>
          <w:rFonts w:hint="eastAsia"/>
        </w:rPr>
        <w:t xml:space="preserve">를 </w:t>
      </w:r>
      <w:r w:rsidR="00DA1491">
        <w:rPr>
          <w:rFonts w:hint="eastAsia"/>
        </w:rPr>
        <w:t>사용하여 자신이 포함된 상위 선택자를 참조할 수 있다.</w:t>
      </w:r>
    </w:p>
    <w:tbl>
      <w:tblPr>
        <w:tblStyle w:val="a9"/>
        <w:tblpPr w:leftFromText="142" w:rightFromText="142" w:vertAnchor="text" w:horzAnchor="margin" w:tblpX="534" w:tblpY="244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501107" w:rsidRPr="007A0108" w14:paraId="081EC80F" w14:textId="77777777" w:rsidTr="001D20B6">
        <w:trPr>
          <w:trHeight w:val="1146"/>
        </w:trPr>
        <w:tc>
          <w:tcPr>
            <w:tcW w:w="9355" w:type="dxa"/>
          </w:tcPr>
          <w:p w14:paraId="668B2FF7" w14:textId="77777777" w:rsidR="00501107" w:rsidRDefault="00501107" w:rsidP="001D20B6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04BC12D1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Fonts w:eastAsiaTheme="minorHAnsi"/>
                <w:szCs w:val="20"/>
                <w:shd w:val="clear" w:color="auto" w:fill="FFFFFF"/>
              </w:rPr>
              <w:t>.nav 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{</w:t>
            </w:r>
          </w:p>
          <w:p w14:paraId="3E2A879C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    </w:t>
            </w:r>
            <w:r w:rsidRPr="00ED72FF">
              <w:rPr>
                <w:rStyle w:val="cssselectorcolor"/>
                <w:rFonts w:eastAsiaTheme="minorHAnsi"/>
                <w:szCs w:val="20"/>
                <w:shd w:val="clear" w:color="auto" w:fill="FFFFFF"/>
              </w:rPr>
              <w:t>ul 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{</w:t>
            </w:r>
          </w:p>
          <w:p w14:paraId="00A1418B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margin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0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455C2B1E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padding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0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7BEEEB86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list-style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none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17CE5FE1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</w:p>
          <w:p w14:paraId="6340F94D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        </w:t>
            </w:r>
            <w:r w:rsidRPr="00ED72FF">
              <w:rPr>
                <w:rStyle w:val="cssselectorcolor"/>
                <w:rFonts w:eastAsiaTheme="minorHAnsi"/>
                <w:szCs w:val="20"/>
                <w:shd w:val="clear" w:color="auto" w:fill="FFFFFF"/>
              </w:rPr>
              <w:t>li 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{</w:t>
            </w:r>
          </w:p>
          <w:p w14:paraId="4EA8F283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    display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inline-block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426C68E0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</w:p>
          <w:p w14:paraId="540038AF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            </w:t>
            </w:r>
            <w:r w:rsidRPr="00ED72FF">
              <w:rPr>
                <w:rStyle w:val="cssselectorcolor"/>
                <w:rFonts w:eastAsiaTheme="minorHAnsi"/>
                <w:szCs w:val="20"/>
                <w:shd w:val="clear" w:color="auto" w:fill="FFFFFF"/>
              </w:rPr>
              <w:t>a 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{</w:t>
            </w:r>
          </w:p>
          <w:p w14:paraId="278B6D37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        display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block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2AE99014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        padding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6px 12px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5D49127A" w14:textId="77777777" w:rsidR="00501107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        text-decoration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none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5756A989" w14:textId="77777777" w:rsidR="00501107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</w:p>
          <w:p w14:paraId="32B2D718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>
              <w:rPr>
                <w:rStyle w:val="cssdelimitercolor"/>
                <w:rFonts w:eastAsiaTheme="minorHAns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 xml:space="preserve">           &amp;:</w:t>
            </w:r>
            <w:r>
              <w:rPr>
                <w:rStyle w:val="cssdelimitercolor"/>
                <w:rFonts w:eastAsiaTheme="minorHAnsi" w:hint="eastAsia"/>
                <w:szCs w:val="20"/>
                <w:shd w:val="clear" w:color="auto" w:fill="FFFFFF"/>
              </w:rPr>
              <w:t>h</w:t>
            </w:r>
            <w:r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over {</w:t>
            </w:r>
          </w:p>
          <w:p w14:paraId="11F283E5" w14:textId="77777777" w:rsidR="00501107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>
              <w:rPr>
                <w:rStyle w:val="cssdelimitercolor"/>
                <w:rFonts w:eastAsiaTheme="minorHAns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 xml:space="preserve">               background-color: #ccc;</w:t>
            </w:r>
          </w:p>
          <w:p w14:paraId="1FBAA94E" w14:textId="77777777" w:rsidR="00501107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            </w:t>
            </w:r>
            <w:r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 </w:t>
            </w:r>
            <w:r>
              <w:rPr>
                <w:rStyle w:val="csspropertycolor"/>
              </w:rPr>
              <w:t xml:space="preserve">   </w:t>
            </w:r>
            <w:r>
              <w:rPr>
                <w:rStyle w:val="cssdelimitercolor"/>
                <w:rFonts w:eastAsiaTheme="minorHAnsi" w:hint="eastAsia"/>
                <w:szCs w:val="20"/>
                <w:shd w:val="clear" w:color="auto" w:fill="FFFFFF"/>
              </w:rPr>
              <w:t>}</w:t>
            </w:r>
          </w:p>
          <w:p w14:paraId="56FDE941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            </w:t>
            </w:r>
            <w:r w:rsidRPr="00ED72FF">
              <w:rPr>
                <w:rStyle w:val="cssdelimitercolor"/>
                <w:rFonts w:eastAsiaTheme="minorHAnsi" w:hint="eastAsia"/>
              </w:rPr>
              <w:t>}</w:t>
            </w:r>
          </w:p>
          <w:p w14:paraId="65EA4D3C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}</w:t>
            </w:r>
          </w:p>
          <w:p w14:paraId="68A1E2D7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    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}</w:t>
            </w:r>
          </w:p>
          <w:p w14:paraId="25884F76" w14:textId="77777777" w:rsidR="00501107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}</w:t>
            </w:r>
          </w:p>
          <w:p w14:paraId="795D3748" w14:textId="77777777" w:rsidR="00501107" w:rsidRPr="007A0108" w:rsidRDefault="00501107" w:rsidP="001D20B6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</w:p>
        </w:tc>
      </w:tr>
    </w:tbl>
    <w:p w14:paraId="2A5D4064" w14:textId="016C4A12" w:rsidR="00FF4FC4" w:rsidRPr="00FF4FC4" w:rsidRDefault="00FF4FC4" w:rsidP="00501107">
      <w:pPr>
        <w:pStyle w:val="aa"/>
        <w:ind w:leftChars="0"/>
      </w:pPr>
    </w:p>
    <w:p w14:paraId="7B64825D" w14:textId="0428EBFE" w:rsidR="00501107" w:rsidRDefault="00501107" w:rsidP="00501107">
      <w:pPr>
        <w:pStyle w:val="4"/>
        <w:numPr>
          <w:ilvl w:val="3"/>
          <w:numId w:val="47"/>
        </w:numPr>
        <w:spacing w:before="240"/>
        <w:ind w:leftChars="0" w:firstLineChars="0"/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변수</w:t>
      </w:r>
    </w:p>
    <w:p w14:paraId="2ADC0323" w14:textId="6306FCA9" w:rsidR="00814D99" w:rsidRDefault="009C584D" w:rsidP="00501107">
      <w:pPr>
        <w:pStyle w:val="aa"/>
        <w:numPr>
          <w:ilvl w:val="0"/>
          <w:numId w:val="50"/>
        </w:numPr>
        <w:ind w:leftChars="0"/>
      </w:pPr>
      <w:r>
        <w:rPr>
          <w:rFonts w:hint="eastAsia"/>
        </w:rPr>
        <w:t xml:space="preserve">반복적으로 사용되는 속성값을 변수에 저장하여 </w:t>
      </w:r>
      <w:r w:rsidR="00660E2D">
        <w:rPr>
          <w:rFonts w:hint="eastAsia"/>
        </w:rPr>
        <w:t>재사용 할 수 있다.</w:t>
      </w:r>
    </w:p>
    <w:p w14:paraId="707AF62E" w14:textId="5B79C8BC" w:rsidR="00CB67F4" w:rsidRDefault="00CB67F4" w:rsidP="00501107">
      <w:pPr>
        <w:pStyle w:val="aa"/>
        <w:numPr>
          <w:ilvl w:val="0"/>
          <w:numId w:val="50"/>
        </w:numPr>
        <w:ind w:leftChars="0"/>
      </w:pPr>
      <w:r>
        <w:rPr>
          <w:rFonts w:hint="eastAsia"/>
        </w:rPr>
        <w:t xml:space="preserve">변수명 앞에 항상 </w:t>
      </w:r>
      <w:r>
        <w:t>‘$(</w:t>
      </w:r>
      <w:r>
        <w:rPr>
          <w:rFonts w:hint="eastAsia"/>
        </w:rPr>
        <w:t>달러기호)</w:t>
      </w:r>
      <w:r>
        <w:t>’</w:t>
      </w:r>
      <w:r>
        <w:rPr>
          <w:rFonts w:hint="eastAsia"/>
        </w:rPr>
        <w:t>를 붙여준다.</w:t>
      </w:r>
    </w:p>
    <w:tbl>
      <w:tblPr>
        <w:tblStyle w:val="a9"/>
        <w:tblpPr w:leftFromText="142" w:rightFromText="142" w:vertAnchor="text" w:horzAnchor="margin" w:tblpX="534" w:tblpY="244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501107" w:rsidRPr="007A0108" w14:paraId="0E2A5464" w14:textId="77777777" w:rsidTr="001D20B6">
        <w:trPr>
          <w:trHeight w:val="1146"/>
        </w:trPr>
        <w:tc>
          <w:tcPr>
            <w:tcW w:w="9355" w:type="dxa"/>
          </w:tcPr>
          <w:p w14:paraId="1CF7702B" w14:textId="77777777" w:rsidR="00501107" w:rsidRDefault="00501107" w:rsidP="001D20B6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5B96E5BB" w14:textId="77777777" w:rsidR="00501107" w:rsidRPr="00ED72FF" w:rsidRDefault="00501107" w:rsidP="001D20B6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ED72FF">
              <w:rPr>
                <w:rFonts w:asciiTheme="minorEastAsia" w:hAnsiTheme="minorEastAsia"/>
                <w:color w:val="404040" w:themeColor="text1" w:themeTint="BF"/>
                <w:szCs w:val="20"/>
              </w:rPr>
              <w:t>$color-01 : #F6F7FA;</w:t>
            </w:r>
          </w:p>
          <w:p w14:paraId="46F8150B" w14:textId="77777777" w:rsidR="00501107" w:rsidRPr="00ED72FF" w:rsidRDefault="00501107" w:rsidP="001D20B6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ED72FF">
              <w:rPr>
                <w:rFonts w:asciiTheme="minorEastAsia" w:hAnsiTheme="minorEastAsia"/>
                <w:color w:val="404040" w:themeColor="text1" w:themeTint="BF"/>
                <w:szCs w:val="20"/>
              </w:rPr>
              <w:t>$color-02 : #EBEBED;</w:t>
            </w:r>
          </w:p>
          <w:p w14:paraId="364C263B" w14:textId="77777777" w:rsidR="00501107" w:rsidRDefault="00501107" w:rsidP="001D20B6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ED72FF">
              <w:rPr>
                <w:rFonts w:asciiTheme="minorEastAsia" w:hAnsiTheme="minorEastAsia"/>
                <w:color w:val="404040" w:themeColor="text1" w:themeTint="BF"/>
                <w:szCs w:val="20"/>
              </w:rPr>
              <w:t>$color-03 : #DCDEE2;</w:t>
            </w:r>
          </w:p>
          <w:p w14:paraId="22637A1B" w14:textId="77777777" w:rsidR="00501107" w:rsidRDefault="00501107" w:rsidP="001D20B6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</w:p>
          <w:p w14:paraId="5D501B06" w14:textId="77777777" w:rsidR="00501107" w:rsidRDefault="00501107" w:rsidP="001D20B6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>
              <w:rPr>
                <w:rFonts w:asciiTheme="minorEastAsia" w:hAnsiTheme="minorEastAsia"/>
                <w:color w:val="404040" w:themeColor="text1" w:themeTint="BF"/>
                <w:szCs w:val="20"/>
              </w:rPr>
              <w:t>span {</w:t>
            </w:r>
          </w:p>
          <w:p w14:paraId="65299E61" w14:textId="77777777" w:rsidR="00501107" w:rsidRDefault="00501107" w:rsidP="001D20B6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>
              <w:rPr>
                <w:rFonts w:asciiTheme="minorEastAsia" w:hAnsiTheme="minorEastAsia" w:hint="eastAsia"/>
                <w:color w:val="404040" w:themeColor="text1" w:themeTint="BF"/>
                <w:szCs w:val="20"/>
              </w:rPr>
              <w:t xml:space="preserve"> </w:t>
            </w:r>
            <w:r>
              <w:rPr>
                <w:rFonts w:asciiTheme="minorEastAsia" w:hAnsiTheme="minorEastAsia"/>
                <w:color w:val="404040" w:themeColor="text1" w:themeTint="BF"/>
                <w:szCs w:val="20"/>
              </w:rPr>
              <w:t xml:space="preserve">   color: </w:t>
            </w:r>
            <w:r w:rsidRPr="00ED72FF">
              <w:rPr>
                <w:rFonts w:asciiTheme="minorEastAsia" w:hAnsiTheme="minorEastAsia"/>
                <w:color w:val="404040" w:themeColor="text1" w:themeTint="BF"/>
                <w:szCs w:val="20"/>
              </w:rPr>
              <w:t>$color-01</w:t>
            </w:r>
            <w:r>
              <w:rPr>
                <w:rFonts w:asciiTheme="minorEastAsia" w:hAnsiTheme="minorEastAsia"/>
                <w:color w:val="404040" w:themeColor="text1" w:themeTint="BF"/>
                <w:szCs w:val="20"/>
              </w:rPr>
              <w:t>;</w:t>
            </w:r>
          </w:p>
          <w:p w14:paraId="08ADC9FB" w14:textId="77777777" w:rsidR="00501107" w:rsidRPr="007A0108" w:rsidRDefault="00501107" w:rsidP="001D20B6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>
              <w:rPr>
                <w:rFonts w:asciiTheme="minorEastAsia" w:hAnsiTheme="minorEastAsia" w:hint="eastAsia"/>
                <w:color w:val="404040" w:themeColor="text1" w:themeTint="BF"/>
                <w:szCs w:val="20"/>
              </w:rPr>
              <w:t>}</w:t>
            </w:r>
          </w:p>
        </w:tc>
      </w:tr>
    </w:tbl>
    <w:p w14:paraId="20F901DB" w14:textId="3F00D262" w:rsidR="00660E2D" w:rsidRDefault="00660E2D" w:rsidP="00660E2D">
      <w:pPr>
        <w:pStyle w:val="4"/>
        <w:numPr>
          <w:ilvl w:val="3"/>
          <w:numId w:val="47"/>
        </w:numPr>
        <w:spacing w:before="240"/>
        <w:ind w:leftChars="0" w:firstLineChars="0"/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믹스인(M</w:t>
      </w:r>
      <w:r>
        <w:rPr>
          <w:rFonts w:asciiTheme="majorHAnsi" w:eastAsiaTheme="majorHAnsi" w:hAnsiTheme="majorHAnsi"/>
          <w:color w:val="404040" w:themeColor="text1" w:themeTint="BF"/>
        </w:rPr>
        <w:t>ixin)</w:t>
      </w:r>
    </w:p>
    <w:p w14:paraId="77F44851" w14:textId="6E8644B9" w:rsidR="00B751C8" w:rsidRDefault="00A13851" w:rsidP="00660E2D">
      <w:pPr>
        <w:pStyle w:val="aa"/>
        <w:numPr>
          <w:ilvl w:val="0"/>
          <w:numId w:val="51"/>
        </w:numPr>
        <w:ind w:leftChars="0"/>
      </w:pPr>
      <w:r>
        <w:rPr>
          <w:rFonts w:hint="eastAsia"/>
        </w:rPr>
        <w:t xml:space="preserve">믹스인을 사용하여 스타일 시트 전체에서 재사용할 수 있는 </w:t>
      </w:r>
      <w:r w:rsidR="00655793">
        <w:t>CSS</w:t>
      </w:r>
      <w:r w:rsidR="006F634C">
        <w:rPr>
          <w:rFonts w:hint="eastAsia"/>
        </w:rPr>
        <w:t>속성을 그룹</w:t>
      </w:r>
      <w:r w:rsidR="00525715">
        <w:rPr>
          <w:rFonts w:hint="eastAsia"/>
        </w:rPr>
        <w:t>화</w:t>
      </w:r>
      <w:r w:rsidR="006F634C">
        <w:rPr>
          <w:rFonts w:hint="eastAsia"/>
        </w:rPr>
        <w:t>하여 정</w:t>
      </w:r>
      <w:r w:rsidR="00D74AC2">
        <w:rPr>
          <w:rFonts w:hint="eastAsia"/>
        </w:rPr>
        <w:t>의한다.</w:t>
      </w:r>
    </w:p>
    <w:p w14:paraId="152A2E3D" w14:textId="74571FBF" w:rsidR="00BC2690" w:rsidRPr="00660E2D" w:rsidRDefault="00BC2690" w:rsidP="003E3AC5">
      <w:pPr>
        <w:pStyle w:val="aa"/>
        <w:numPr>
          <w:ilvl w:val="0"/>
          <w:numId w:val="51"/>
        </w:numPr>
        <w:ind w:leftChars="0"/>
        <w:jc w:val="left"/>
      </w:pPr>
      <w:r>
        <w:rPr>
          <w:rFonts w:hint="eastAsia"/>
        </w:rPr>
        <w:t>@</w:t>
      </w:r>
      <w:r>
        <w:t>mixin</w:t>
      </w:r>
      <w:r>
        <w:rPr>
          <w:rFonts w:hint="eastAsia"/>
        </w:rPr>
        <w:t>을 사용하여 선언하며,</w:t>
      </w:r>
      <w:r>
        <w:t xml:space="preserve"> </w:t>
      </w:r>
      <w:r>
        <w:rPr>
          <w:rFonts w:hint="eastAsia"/>
        </w:rPr>
        <w:t>이를 사용할</w:t>
      </w:r>
      <w:r>
        <w:t xml:space="preserve"> </w:t>
      </w:r>
      <w:r>
        <w:rPr>
          <w:rFonts w:hint="eastAsia"/>
        </w:rPr>
        <w:t xml:space="preserve">때는 </w:t>
      </w:r>
      <w:r>
        <w:t>@include</w:t>
      </w:r>
      <w:r>
        <w:rPr>
          <w:rFonts w:hint="eastAsia"/>
        </w:rPr>
        <w:t>를 사용한다.</w:t>
      </w:r>
    </w:p>
    <w:tbl>
      <w:tblPr>
        <w:tblStyle w:val="a9"/>
        <w:tblpPr w:leftFromText="142" w:rightFromText="142" w:vertAnchor="text" w:horzAnchor="margin" w:tblpX="534" w:tblpY="244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660E2D" w:rsidRPr="007A0108" w14:paraId="4200D2E3" w14:textId="77777777" w:rsidTr="001D20B6">
        <w:trPr>
          <w:trHeight w:val="1146"/>
        </w:trPr>
        <w:tc>
          <w:tcPr>
            <w:tcW w:w="9355" w:type="dxa"/>
          </w:tcPr>
          <w:p w14:paraId="17EC3ECE" w14:textId="77777777" w:rsidR="00660E2D" w:rsidRDefault="00660E2D" w:rsidP="002E61BF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5D322A25" w14:textId="77777777" w:rsidR="00660E2D" w:rsidRPr="00DD51A5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>@mixin hiddentxt {</w:t>
            </w:r>
          </w:p>
          <w:p w14:paraId="6887A7F4" w14:textId="77777777" w:rsidR="00660E2D" w:rsidRPr="00DD51A5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ab/>
              <w:t>overflow: hidden;</w:t>
            </w:r>
          </w:p>
          <w:p w14:paraId="374325AA" w14:textId="77777777" w:rsidR="00660E2D" w:rsidRPr="00DD51A5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ab/>
              <w:t>position: absolute;</w:t>
            </w:r>
          </w:p>
          <w:p w14:paraId="2608C56C" w14:textId="77777777" w:rsidR="00660E2D" w:rsidRPr="00DD51A5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ab/>
              <w:t>width: 1px;</w:t>
            </w:r>
          </w:p>
          <w:p w14:paraId="398A91D5" w14:textId="77777777" w:rsidR="00660E2D" w:rsidRPr="00DD51A5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ab/>
              <w:t>height: 1px;</w:t>
            </w:r>
          </w:p>
          <w:p w14:paraId="14096ACE" w14:textId="77777777" w:rsidR="00660E2D" w:rsidRPr="00DD51A5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ab/>
              <w:t>font-size: 1px;</w:t>
            </w:r>
          </w:p>
          <w:p w14:paraId="48530CD2" w14:textId="77777777" w:rsidR="00660E2D" w:rsidRPr="00DD51A5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ab/>
              <w:t>margin: 0;</w:t>
            </w:r>
          </w:p>
          <w:p w14:paraId="351F9FAB" w14:textId="77777777" w:rsidR="00660E2D" w:rsidRPr="00DD51A5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ab/>
              <w:t>padding: 0;</w:t>
            </w:r>
          </w:p>
          <w:p w14:paraId="193D329F" w14:textId="77777777" w:rsidR="00660E2D" w:rsidRPr="00DD51A5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ab/>
              <w:t>border: 0;</w:t>
            </w:r>
          </w:p>
          <w:p w14:paraId="5BCBCCE2" w14:textId="77777777" w:rsidR="00660E2D" w:rsidRPr="00DD51A5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ab/>
              <w:t>white-space: nowrap;</w:t>
            </w:r>
          </w:p>
          <w:p w14:paraId="347FF31D" w14:textId="77777777" w:rsidR="00660E2D" w:rsidRPr="00DD51A5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ab/>
              <w:t>clip: rect(1px,1px,1px,1px);</w:t>
            </w:r>
          </w:p>
          <w:p w14:paraId="2B9E606D" w14:textId="77777777" w:rsidR="00660E2D" w:rsidRPr="00DD51A5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ab/>
              <w:t>clip-path: inset(50%);</w:t>
            </w:r>
          </w:p>
          <w:p w14:paraId="75E5F49C" w14:textId="77777777" w:rsidR="00660E2D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>}</w:t>
            </w:r>
          </w:p>
          <w:p w14:paraId="11E5FBA9" w14:textId="77777777" w:rsidR="00660E2D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</w:p>
          <w:p w14:paraId="3EF446F4" w14:textId="77777777" w:rsidR="00660E2D" w:rsidRPr="00EA212D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EA212D">
              <w:rPr>
                <w:rFonts w:asciiTheme="minorEastAsia" w:hAnsiTheme="minorEastAsia"/>
                <w:color w:val="404040" w:themeColor="text1" w:themeTint="BF"/>
                <w:szCs w:val="20"/>
              </w:rPr>
              <w:t>.hidden-txt {</w:t>
            </w:r>
          </w:p>
          <w:p w14:paraId="3C52E033" w14:textId="77777777" w:rsidR="00660E2D" w:rsidRPr="00EA212D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EA212D">
              <w:rPr>
                <w:rFonts w:asciiTheme="minorEastAsia" w:hAnsiTheme="minorEastAsia"/>
                <w:color w:val="404040" w:themeColor="text1" w:themeTint="BF"/>
                <w:szCs w:val="20"/>
              </w:rPr>
              <w:t xml:space="preserve">    @include hiddentxt;</w:t>
            </w:r>
          </w:p>
          <w:p w14:paraId="526FCB09" w14:textId="77777777" w:rsidR="00660E2D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EA212D">
              <w:rPr>
                <w:rFonts w:asciiTheme="minorEastAsia" w:hAnsiTheme="minorEastAsia"/>
                <w:color w:val="404040" w:themeColor="text1" w:themeTint="BF"/>
                <w:szCs w:val="20"/>
              </w:rPr>
              <w:t>}</w:t>
            </w:r>
          </w:p>
          <w:p w14:paraId="25CCEF30" w14:textId="77777777" w:rsidR="00660E2D" w:rsidRPr="007A0108" w:rsidRDefault="00660E2D" w:rsidP="00525715">
            <w:pPr>
              <w:pStyle w:val="a5"/>
              <w:ind w:left="800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</w:p>
        </w:tc>
      </w:tr>
    </w:tbl>
    <w:p w14:paraId="601B23A3" w14:textId="33F2E607" w:rsidR="00724CD8" w:rsidRPr="00232A40" w:rsidRDefault="009206DF" w:rsidP="009206DF">
      <w:pPr>
        <w:widowControl/>
        <w:wordWrap/>
        <w:autoSpaceDE/>
        <w:autoSpaceDN/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753D12CD" w14:textId="77777777" w:rsidR="007F3427" w:rsidRPr="00232A40" w:rsidRDefault="007F3427" w:rsidP="00096774">
      <w:pPr>
        <w:pStyle w:val="1"/>
        <w:numPr>
          <w:ilvl w:val="0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40"/>
          <w:szCs w:val="40"/>
        </w:rPr>
      </w:pPr>
      <w:bookmarkStart w:id="308" w:name="_Toc497385319"/>
      <w:bookmarkStart w:id="309" w:name="_Toc497830433"/>
      <w:bookmarkStart w:id="310" w:name="_Toc525050460"/>
      <w:bookmarkStart w:id="311" w:name="_Toc116561125"/>
      <w:bookmarkEnd w:id="298"/>
      <w:bookmarkEnd w:id="299"/>
      <w:r w:rsidRPr="00232A40">
        <w:rPr>
          <w:rFonts w:eastAsiaTheme="majorHAnsi" w:hint="eastAsia"/>
          <w:b/>
          <w:color w:val="404040" w:themeColor="text1" w:themeTint="BF"/>
          <w:sz w:val="40"/>
          <w:szCs w:val="40"/>
        </w:rPr>
        <w:t>CSS(Cascading Style Sheet)</w:t>
      </w:r>
      <w:bookmarkEnd w:id="308"/>
      <w:bookmarkEnd w:id="309"/>
      <w:bookmarkEnd w:id="310"/>
      <w:bookmarkEnd w:id="311"/>
    </w:p>
    <w:p w14:paraId="61525476" w14:textId="77777777" w:rsidR="007F3427" w:rsidRPr="00232A40" w:rsidRDefault="007F3427" w:rsidP="00096774">
      <w:pPr>
        <w:pStyle w:val="2"/>
        <w:numPr>
          <w:ilvl w:val="1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312" w:name="_Toc497385320"/>
      <w:bookmarkStart w:id="313" w:name="_Toc497830434"/>
      <w:bookmarkStart w:id="314" w:name="_Toc525050461"/>
      <w:bookmarkStart w:id="315" w:name="_Toc116561126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기본규칙</w:t>
      </w:r>
      <w:bookmarkEnd w:id="312"/>
      <w:bookmarkEnd w:id="313"/>
      <w:bookmarkEnd w:id="314"/>
      <w:bookmarkEnd w:id="315"/>
    </w:p>
    <w:p w14:paraId="0881C5FB" w14:textId="2929ED67" w:rsidR="007F3427" w:rsidRDefault="00655793" w:rsidP="00096774">
      <w:pPr>
        <w:pStyle w:val="a5"/>
        <w:numPr>
          <w:ilvl w:val="0"/>
          <w:numId w:val="24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/>
          <w:color w:val="404040" w:themeColor="text1" w:themeTint="BF"/>
        </w:rPr>
        <w:t>CSS</w:t>
      </w:r>
      <w:r w:rsidR="007F3427" w:rsidRPr="00232A40">
        <w:rPr>
          <w:rFonts w:asciiTheme="majorHAnsi" w:eastAsiaTheme="majorHAnsi" w:hAnsiTheme="majorHAnsi" w:hint="eastAsia"/>
          <w:color w:val="404040" w:themeColor="text1" w:themeTint="BF"/>
        </w:rPr>
        <w:t>는 사용 가능한 Hack과 CSS3를 제외하고 W3C validation을 통과해야 한다</w:t>
      </w:r>
    </w:p>
    <w:p w14:paraId="640E115E" w14:textId="2C9A58E3" w:rsidR="003F4E22" w:rsidRDefault="00655793" w:rsidP="00096774">
      <w:pPr>
        <w:pStyle w:val="a5"/>
        <w:numPr>
          <w:ilvl w:val="0"/>
          <w:numId w:val="24"/>
        </w:numPr>
        <w:rPr>
          <w:b/>
        </w:rPr>
      </w:pPr>
      <w:r>
        <w:t>CSS</w:t>
      </w:r>
      <w:r w:rsidR="003F4E22">
        <w:rPr>
          <w:rFonts w:hint="eastAsia"/>
        </w:rPr>
        <w:t xml:space="preserve">파일에서 한글이 제대로 표기되지 않을 경우를 대비하여 </w:t>
      </w:r>
      <w:r>
        <w:t>CSS</w:t>
      </w:r>
      <w:r w:rsidR="003F4E22">
        <w:rPr>
          <w:rFonts w:hint="eastAsia"/>
        </w:rPr>
        <w:t xml:space="preserve">파일 </w:t>
      </w:r>
      <w:r w:rsidR="00BF0F50">
        <w:rPr>
          <w:rFonts w:hint="eastAsia"/>
        </w:rPr>
        <w:t>첫 줄에</w:t>
      </w:r>
      <w:r w:rsidR="003F4E22">
        <w:rPr>
          <w:rFonts w:hint="eastAsia"/>
        </w:rPr>
        <w:t xml:space="preserve"> </w:t>
      </w:r>
      <w:r>
        <w:t>HTML</w:t>
      </w:r>
      <w:r w:rsidR="003F4E22">
        <w:rPr>
          <w:rFonts w:hint="eastAsia"/>
        </w:rPr>
        <w:t xml:space="preserve">문서와 동일한 인코딩을 선언한다. </w:t>
      </w:r>
      <w:r w:rsidR="003F4E22">
        <w:rPr>
          <w:rFonts w:hint="eastAsia"/>
        </w:rPr>
        <w:br/>
      </w:r>
      <w:r w:rsidR="003F4E22" w:rsidRPr="003F4E22">
        <w:rPr>
          <w:rFonts w:hint="eastAsia"/>
          <w:b/>
        </w:rPr>
        <w:t xml:space="preserve">Ex&gt; </w:t>
      </w:r>
      <w:r w:rsidR="003F4E22" w:rsidRPr="003F4E22">
        <w:rPr>
          <w:b/>
        </w:rPr>
        <w:t>@charset "utf-8";</w:t>
      </w:r>
    </w:p>
    <w:p w14:paraId="75CAC6F5" w14:textId="77777777" w:rsidR="003F4E22" w:rsidRPr="003F4E22" w:rsidRDefault="003F4E22" w:rsidP="003F4E22">
      <w:pPr>
        <w:pStyle w:val="a5"/>
      </w:pPr>
    </w:p>
    <w:p w14:paraId="46E370E2" w14:textId="77777777" w:rsidR="007F3427" w:rsidRPr="00B56D9B" w:rsidRDefault="00941950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16" w:name="_Toc525050462"/>
      <w:bookmarkStart w:id="317" w:name="_Toc116561127"/>
      <w:r w:rsidRPr="00B56D9B">
        <w:rPr>
          <w:rFonts w:eastAsiaTheme="majorHAnsi" w:hint="eastAsia"/>
          <w:b/>
          <w:color w:val="404040" w:themeColor="text1" w:themeTint="BF"/>
          <w:sz w:val="26"/>
          <w:szCs w:val="26"/>
        </w:rPr>
        <w:t>CSS 파일 불러오기</w:t>
      </w:r>
      <w:bookmarkEnd w:id="316"/>
      <w:bookmarkEnd w:id="317"/>
    </w:p>
    <w:p w14:paraId="0281120A" w14:textId="192FAD50" w:rsidR="007F3427" w:rsidRDefault="00655793" w:rsidP="00096774">
      <w:pPr>
        <w:pStyle w:val="a5"/>
        <w:numPr>
          <w:ilvl w:val="0"/>
          <w:numId w:val="22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/>
          <w:color w:val="404040" w:themeColor="text1" w:themeTint="BF"/>
        </w:rPr>
        <w:t>CSS</w:t>
      </w:r>
      <w:r w:rsidR="000B4FA6">
        <w:rPr>
          <w:rFonts w:asciiTheme="majorHAnsi" w:eastAsiaTheme="majorHAnsi" w:hAnsiTheme="majorHAnsi" w:hint="eastAsia"/>
          <w:color w:val="404040" w:themeColor="text1" w:themeTint="BF"/>
        </w:rPr>
        <w:t>파일을</w:t>
      </w:r>
      <w:r w:rsidR="004555EC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3F4E22">
        <w:rPr>
          <w:rFonts w:asciiTheme="majorHAnsi" w:eastAsiaTheme="majorHAnsi" w:hAnsiTheme="majorHAnsi" w:hint="eastAsia"/>
          <w:color w:val="404040" w:themeColor="text1" w:themeTint="BF"/>
        </w:rPr>
        <w:t xml:space="preserve">불러오기 위하여 </w:t>
      </w:r>
      <w:r w:rsidR="00C8641F">
        <w:rPr>
          <w:rFonts w:asciiTheme="majorHAnsi" w:eastAsiaTheme="majorHAnsi" w:hAnsiTheme="majorHAnsi"/>
          <w:color w:val="404040" w:themeColor="text1" w:themeTint="BF"/>
        </w:rPr>
        <w:t>&lt;</w:t>
      </w:r>
      <w:r w:rsidR="00C94B8A">
        <w:rPr>
          <w:rFonts w:asciiTheme="majorHAnsi" w:eastAsiaTheme="majorHAnsi" w:hAnsiTheme="majorHAnsi" w:hint="eastAsia"/>
          <w:color w:val="404040" w:themeColor="text1" w:themeTint="BF"/>
        </w:rPr>
        <w:t>link</w:t>
      </w:r>
      <w:r w:rsidR="00C8641F">
        <w:rPr>
          <w:rFonts w:asciiTheme="majorHAnsi" w:eastAsiaTheme="majorHAnsi" w:hAnsiTheme="majorHAnsi"/>
          <w:color w:val="404040" w:themeColor="text1" w:themeTint="BF"/>
        </w:rPr>
        <w:t>&gt;</w:t>
      </w:r>
      <w:r w:rsidR="00C94B8A">
        <w:rPr>
          <w:rFonts w:asciiTheme="majorHAnsi" w:eastAsiaTheme="majorHAnsi" w:hAnsiTheme="majorHAnsi" w:hint="eastAsia"/>
          <w:color w:val="404040" w:themeColor="text1" w:themeTint="BF"/>
        </w:rPr>
        <w:t xml:space="preserve"> 방식을 사용한다.</w:t>
      </w:r>
    </w:p>
    <w:p w14:paraId="14FB063A" w14:textId="470B891D" w:rsidR="009F5CF8" w:rsidRDefault="00110477" w:rsidP="00096774">
      <w:pPr>
        <w:pStyle w:val="a5"/>
        <w:numPr>
          <w:ilvl w:val="0"/>
          <w:numId w:val="22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/>
          <w:color w:val="404040" w:themeColor="text1" w:themeTint="BF"/>
        </w:rPr>
        <w:t>UIUX</w:t>
      </w:r>
      <w:r>
        <w:rPr>
          <w:rFonts w:asciiTheme="majorHAnsi" w:eastAsiaTheme="majorHAnsi" w:hAnsiTheme="majorHAnsi" w:hint="eastAsia"/>
          <w:color w:val="404040" w:themeColor="text1" w:themeTint="BF"/>
        </w:rPr>
        <w:t>관련</w:t>
      </w:r>
      <w:r w:rsidR="00472A7C">
        <w:rPr>
          <w:rFonts w:asciiTheme="majorHAnsi" w:eastAsiaTheme="majorHAnsi" w:hAnsiTheme="majorHAnsi"/>
          <w:color w:val="404040" w:themeColor="text1" w:themeTint="BF"/>
        </w:rPr>
        <w:t xml:space="preserve"> CSS</w:t>
      </w:r>
      <w:r w:rsidR="00472A7C">
        <w:rPr>
          <w:rFonts w:asciiTheme="majorHAnsi" w:eastAsiaTheme="majorHAnsi" w:hAnsiTheme="majorHAnsi" w:hint="eastAsia"/>
          <w:color w:val="404040" w:themeColor="text1" w:themeTint="BF"/>
        </w:rPr>
        <w:t>는</w:t>
      </w:r>
      <w:r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E94E13">
        <w:rPr>
          <w:rFonts w:asciiTheme="majorHAnsi" w:eastAsiaTheme="majorHAnsi" w:hAnsiTheme="majorHAnsi"/>
          <w:color w:val="404040" w:themeColor="text1" w:themeTint="BF"/>
        </w:rPr>
        <w:t xml:space="preserve">ui_style.css </w:t>
      </w:r>
      <w:r w:rsidR="00E94E13">
        <w:rPr>
          <w:rFonts w:asciiTheme="majorHAnsi" w:eastAsiaTheme="majorHAnsi" w:hAnsiTheme="majorHAnsi" w:hint="eastAsia"/>
          <w:color w:val="404040" w:themeColor="text1" w:themeTint="BF"/>
        </w:rPr>
        <w:t>파일 내</w:t>
      </w:r>
      <w:r w:rsidR="00001519">
        <w:rPr>
          <w:rFonts w:asciiTheme="majorHAnsi" w:eastAsiaTheme="majorHAnsi" w:hAnsiTheme="majorHAnsi" w:hint="eastAsia"/>
          <w:color w:val="404040" w:themeColor="text1" w:themeTint="BF"/>
        </w:rPr>
        <w:t>에서</w:t>
      </w:r>
      <w:r w:rsidR="00E94E13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E94E13">
        <w:rPr>
          <w:rFonts w:asciiTheme="majorHAnsi" w:eastAsiaTheme="majorHAnsi" w:hAnsiTheme="majorHAnsi"/>
          <w:color w:val="404040" w:themeColor="text1" w:themeTint="BF"/>
        </w:rPr>
        <w:t xml:space="preserve">@import </w:t>
      </w:r>
      <w:r w:rsidR="00E94E13">
        <w:rPr>
          <w:rFonts w:asciiTheme="majorHAnsi" w:eastAsiaTheme="majorHAnsi" w:hAnsiTheme="majorHAnsi" w:hint="eastAsia"/>
          <w:color w:val="404040" w:themeColor="text1" w:themeTint="BF"/>
        </w:rPr>
        <w:t>방식으로 관리한다.</w:t>
      </w:r>
      <w:r w:rsidR="00001519">
        <w:rPr>
          <w:rFonts w:asciiTheme="majorHAnsi" w:eastAsiaTheme="majorHAnsi" w:hAnsiTheme="majorHAnsi"/>
          <w:color w:val="404040" w:themeColor="text1" w:themeTint="BF"/>
        </w:rPr>
        <w:br/>
        <w:t xml:space="preserve">(ex&gt; </w:t>
      </w:r>
      <w:r w:rsidR="00001519">
        <w:rPr>
          <w:rFonts w:asciiTheme="majorHAnsi" w:eastAsiaTheme="majorHAnsi" w:hAnsiTheme="majorHAnsi" w:hint="eastAsia"/>
          <w:color w:val="404040" w:themeColor="text1" w:themeTint="BF"/>
        </w:rPr>
        <w:t>솔루션</w:t>
      </w:r>
      <w:r w:rsidR="00BD75CA">
        <w:rPr>
          <w:rFonts w:asciiTheme="majorHAnsi" w:eastAsiaTheme="majorHAnsi" w:hAnsiTheme="majorHAnsi" w:hint="eastAsia"/>
          <w:color w:val="404040" w:themeColor="text1" w:themeTint="BF"/>
        </w:rPr>
        <w:t>(보안키패드</w:t>
      </w:r>
      <w:r w:rsidR="00BD75CA">
        <w:rPr>
          <w:rFonts w:asciiTheme="majorHAnsi" w:eastAsiaTheme="majorHAnsi" w:hAnsiTheme="majorHAnsi"/>
          <w:color w:val="404040" w:themeColor="text1" w:themeTint="BF"/>
        </w:rPr>
        <w:t>,</w:t>
      </w:r>
      <w:r w:rsidR="00BD75CA">
        <w:rPr>
          <w:rFonts w:asciiTheme="majorHAnsi" w:eastAsiaTheme="majorHAnsi" w:hAnsiTheme="majorHAnsi" w:hint="eastAsia"/>
          <w:color w:val="404040" w:themeColor="text1" w:themeTint="BF"/>
        </w:rPr>
        <w:t>텍스트에디터</w:t>
      </w:r>
      <w:r w:rsidR="00BD75CA">
        <w:rPr>
          <w:rFonts w:asciiTheme="majorHAnsi" w:eastAsiaTheme="majorHAnsi" w:hAnsiTheme="majorHAnsi"/>
          <w:color w:val="404040" w:themeColor="text1" w:themeTint="BF"/>
        </w:rPr>
        <w:t>)</w:t>
      </w:r>
      <w:r w:rsidR="00FC27B7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FC27B7">
        <w:rPr>
          <w:rFonts w:asciiTheme="majorHAnsi" w:eastAsiaTheme="majorHAnsi" w:hAnsiTheme="majorHAnsi" w:hint="eastAsia"/>
          <w:color w:val="404040" w:themeColor="text1" w:themeTint="BF"/>
        </w:rPr>
        <w:t>등</w:t>
      </w:r>
      <w:r w:rsidR="00A25532">
        <w:rPr>
          <w:rFonts w:asciiTheme="majorHAnsi" w:eastAsiaTheme="majorHAnsi" w:hAnsiTheme="majorHAnsi" w:hint="eastAsia"/>
          <w:color w:val="404040" w:themeColor="text1" w:themeTint="BF"/>
        </w:rPr>
        <w:t xml:space="preserve">은 </w:t>
      </w:r>
      <w:r w:rsidR="0046501F">
        <w:rPr>
          <w:rFonts w:asciiTheme="majorHAnsi" w:eastAsiaTheme="majorHAnsi" w:hAnsiTheme="majorHAnsi"/>
          <w:color w:val="404040" w:themeColor="text1" w:themeTint="BF"/>
        </w:rPr>
        <w:t>ui_style.css</w:t>
      </w:r>
      <w:r w:rsidR="0046501F">
        <w:rPr>
          <w:rFonts w:asciiTheme="majorHAnsi" w:eastAsiaTheme="majorHAnsi" w:hAnsiTheme="majorHAnsi" w:hint="eastAsia"/>
          <w:color w:val="404040" w:themeColor="text1" w:themeTint="BF"/>
        </w:rPr>
        <w:t>에 넣</w:t>
      </w:r>
      <w:r w:rsidR="00362878">
        <w:rPr>
          <w:rFonts w:asciiTheme="majorHAnsi" w:eastAsiaTheme="majorHAnsi" w:hAnsiTheme="majorHAnsi" w:hint="eastAsia"/>
          <w:color w:val="404040" w:themeColor="text1" w:themeTint="BF"/>
        </w:rPr>
        <w:t>지 않는다.</w:t>
      </w:r>
      <w:r w:rsidR="0046501F">
        <w:rPr>
          <w:rFonts w:asciiTheme="majorHAnsi" w:eastAsiaTheme="majorHAnsi" w:hAnsiTheme="majorHAnsi" w:hint="eastAsia"/>
          <w:color w:val="404040" w:themeColor="text1" w:themeTint="BF"/>
        </w:rPr>
        <w:t>)</w:t>
      </w:r>
    </w:p>
    <w:p w14:paraId="17CA3A4D" w14:textId="7FEAC821" w:rsidR="00FC4966" w:rsidRPr="00D15179" w:rsidRDefault="00E773F3">
      <w:pPr>
        <w:pStyle w:val="a5"/>
        <w:numPr>
          <w:ilvl w:val="0"/>
          <w:numId w:val="22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D15179">
        <w:rPr>
          <w:color w:val="404040" w:themeColor="text1" w:themeTint="BF"/>
        </w:rPr>
        <w:t>&lt;head&gt;</w:t>
      </w:r>
      <w:r w:rsidRPr="00D15179">
        <w:rPr>
          <w:rFonts w:hint="eastAsia"/>
          <w:color w:val="404040" w:themeColor="text1" w:themeTint="BF"/>
        </w:rPr>
        <w:t>에 ui_plugin.</w:t>
      </w:r>
      <w:r w:rsidR="00E148DD" w:rsidRPr="00D15179">
        <w:rPr>
          <w:color w:val="404040" w:themeColor="text1" w:themeTint="BF"/>
        </w:rPr>
        <w:t>css</w:t>
      </w:r>
      <w:r w:rsidRPr="00D15179">
        <w:rPr>
          <w:color w:val="404040" w:themeColor="text1" w:themeTint="BF"/>
        </w:rPr>
        <w:t xml:space="preserve"> </w:t>
      </w:r>
      <w:r w:rsidRPr="00D15179">
        <w:rPr>
          <w:rFonts w:hint="eastAsia"/>
          <w:color w:val="404040" w:themeColor="text1" w:themeTint="BF"/>
        </w:rPr>
        <w:t>- u</w:t>
      </w:r>
      <w:r w:rsidRPr="00D15179">
        <w:rPr>
          <w:color w:val="404040" w:themeColor="text1" w:themeTint="BF"/>
        </w:rPr>
        <w:t>i</w:t>
      </w:r>
      <w:r w:rsidRPr="00D15179">
        <w:rPr>
          <w:rFonts w:hint="eastAsia"/>
          <w:color w:val="404040" w:themeColor="text1" w:themeTint="BF"/>
        </w:rPr>
        <w:t>_</w:t>
      </w:r>
      <w:r w:rsidR="00E148DD" w:rsidRPr="00D15179">
        <w:rPr>
          <w:color w:val="404040" w:themeColor="text1" w:themeTint="BF"/>
        </w:rPr>
        <w:t>style</w:t>
      </w:r>
      <w:r w:rsidRPr="00D15179">
        <w:rPr>
          <w:rFonts w:hint="eastAsia"/>
          <w:color w:val="404040" w:themeColor="text1" w:themeTint="BF"/>
        </w:rPr>
        <w:t>.</w:t>
      </w:r>
      <w:r w:rsidR="00E148DD" w:rsidRPr="00D15179">
        <w:rPr>
          <w:color w:val="404040" w:themeColor="text1" w:themeTint="BF"/>
        </w:rPr>
        <w:t>css</w:t>
      </w:r>
      <w:r w:rsidR="002A4CCF" w:rsidRPr="00D15179">
        <w:rPr>
          <w:color w:val="404040" w:themeColor="text1" w:themeTint="BF"/>
        </w:rPr>
        <w:t xml:space="preserve"> - etc</w:t>
      </w:r>
      <w:r w:rsidRPr="00D15179">
        <w:rPr>
          <w:rFonts w:hint="eastAsia"/>
          <w:color w:val="404040" w:themeColor="text1" w:themeTint="BF"/>
        </w:rPr>
        <w:t xml:space="preserve"> 순으로 선언한다.</w:t>
      </w:r>
    </w:p>
    <w:tbl>
      <w:tblPr>
        <w:tblStyle w:val="a9"/>
        <w:tblpPr w:leftFromText="142" w:rightFromText="142" w:vertAnchor="text" w:horzAnchor="margin" w:tblpX="534" w:tblpY="244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14:paraId="6FF599FA" w14:textId="77777777" w:rsidTr="00941950">
        <w:trPr>
          <w:trHeight w:val="1146"/>
        </w:trPr>
        <w:tc>
          <w:tcPr>
            <w:tcW w:w="9355" w:type="dxa"/>
          </w:tcPr>
          <w:p w14:paraId="5372538B" w14:textId="42279574" w:rsidR="00005881" w:rsidRDefault="007F3427" w:rsidP="005033E8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7512CBE5" w14:textId="6EB333BB" w:rsidR="00005881" w:rsidRPr="00005881" w:rsidRDefault="00005881" w:rsidP="00005881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</w:t>
            </w:r>
            <w:r>
              <w:rPr>
                <w:color w:val="404040" w:themeColor="text1" w:themeTint="BF"/>
              </w:rPr>
              <w:t>head</w:t>
            </w:r>
            <w:r w:rsidRPr="00232A40">
              <w:rPr>
                <w:color w:val="404040" w:themeColor="text1" w:themeTint="BF"/>
              </w:rPr>
              <w:t>&gt;</w:t>
            </w:r>
          </w:p>
          <w:p w14:paraId="43B8486E" w14:textId="77777777" w:rsidR="00895C81" w:rsidRDefault="00895C81" w:rsidP="00F323B3">
            <w:pPr>
              <w:pStyle w:val="a5"/>
              <w:ind w:firstLineChars="200" w:firstLine="400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&lt;!-- Publish CSS --&gt;</w:t>
            </w:r>
          </w:p>
          <w:p w14:paraId="4E78265C" w14:textId="19E2B788" w:rsidR="005803B0" w:rsidRPr="00232A40" w:rsidRDefault="005803B0" w:rsidP="00F323B3">
            <w:pPr>
              <w:pStyle w:val="a5"/>
              <w:ind w:firstLineChars="200" w:firstLine="400"/>
              <w:jc w:val="left"/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&lt;l</w:t>
            </w:r>
            <w:r>
              <w:rPr>
                <w:color w:val="404040" w:themeColor="text1" w:themeTint="BF"/>
              </w:rPr>
              <w:t>ink rel=”stylesheet type=”text/css” href=”</w:t>
            </w:r>
            <w:r>
              <w:rPr>
                <w:rFonts w:hint="eastAsia"/>
                <w:color w:val="404040" w:themeColor="text1" w:themeTint="BF"/>
              </w:rPr>
              <w:t>경로/</w:t>
            </w:r>
            <w:r>
              <w:rPr>
                <w:color w:val="404040" w:themeColor="text1" w:themeTint="BF"/>
              </w:rPr>
              <w:t>ui_plugin</w:t>
            </w:r>
            <w:r w:rsidR="008070A1">
              <w:rPr>
                <w:color w:val="404040" w:themeColor="text1" w:themeTint="BF"/>
              </w:rPr>
              <w:t>.css”&gt;</w:t>
            </w:r>
          </w:p>
          <w:p w14:paraId="1A04A00A" w14:textId="77777777" w:rsidR="007F3427" w:rsidRDefault="00D0684D" w:rsidP="006820E2">
            <w:pPr>
              <w:pStyle w:val="a5"/>
              <w:ind w:firstLineChars="200" w:firstLine="400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 xml:space="preserve">&lt;link </w:t>
            </w:r>
            <w:r w:rsidR="00895C81" w:rsidRPr="00232A40">
              <w:rPr>
                <w:color w:val="404040" w:themeColor="text1" w:themeTint="BF"/>
              </w:rPr>
              <w:t>rel="stylesheet" type="text/css"</w:t>
            </w:r>
            <w:r w:rsidRPr="00232A40">
              <w:rPr>
                <w:color w:val="404040" w:themeColor="text1" w:themeTint="BF"/>
              </w:rPr>
              <w:t xml:space="preserve"> href="</w:t>
            </w:r>
            <w:r w:rsidR="00034024" w:rsidRPr="00232A40">
              <w:rPr>
                <w:rFonts w:hint="eastAsia"/>
                <w:color w:val="404040" w:themeColor="text1" w:themeTint="BF"/>
              </w:rPr>
              <w:t>경로/</w:t>
            </w:r>
            <w:r w:rsidRPr="00232A40">
              <w:rPr>
                <w:rFonts w:hint="eastAsia"/>
                <w:color w:val="404040" w:themeColor="text1" w:themeTint="BF"/>
              </w:rPr>
              <w:t>ui_</w:t>
            </w:r>
            <w:r w:rsidR="000D3222">
              <w:rPr>
                <w:color w:val="404040" w:themeColor="text1" w:themeTint="BF"/>
              </w:rPr>
              <w:t>style</w:t>
            </w:r>
            <w:r w:rsidR="008D0B68">
              <w:rPr>
                <w:color w:val="404040" w:themeColor="text1" w:themeTint="BF"/>
              </w:rPr>
              <w:t>.</w:t>
            </w:r>
            <w:r w:rsidRPr="00232A40">
              <w:rPr>
                <w:color w:val="404040" w:themeColor="text1" w:themeTint="BF"/>
              </w:rPr>
              <w:t xml:space="preserve">css"&gt; </w:t>
            </w:r>
          </w:p>
          <w:p w14:paraId="3E7C4DF0" w14:textId="03B6EF68" w:rsidR="00005881" w:rsidRPr="00005881" w:rsidRDefault="00005881" w:rsidP="00005881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</w:t>
            </w:r>
            <w:r>
              <w:rPr>
                <w:color w:val="404040" w:themeColor="text1" w:themeTint="BF"/>
              </w:rPr>
              <w:t>/head</w:t>
            </w:r>
            <w:r w:rsidRPr="00232A40">
              <w:rPr>
                <w:color w:val="404040" w:themeColor="text1" w:themeTint="BF"/>
              </w:rPr>
              <w:t>&gt;</w:t>
            </w:r>
          </w:p>
          <w:p w14:paraId="66060428" w14:textId="4FB97D31" w:rsidR="00005881" w:rsidRPr="00232A40" w:rsidRDefault="00005881" w:rsidP="000D3222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1D0656FE" w14:textId="77777777" w:rsidR="003629AE" w:rsidRDefault="003629AE" w:rsidP="005033E8">
      <w:pPr>
        <w:pStyle w:val="a5"/>
        <w:jc w:val="left"/>
        <w:rPr>
          <w:color w:val="404040" w:themeColor="text1" w:themeTint="BF"/>
        </w:rPr>
      </w:pPr>
    </w:p>
    <w:p w14:paraId="4E995239" w14:textId="77777777" w:rsidR="00B43C1F" w:rsidRDefault="00E709B5" w:rsidP="00B43C1F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18" w:name="_Toc116561128"/>
      <w:r>
        <w:rPr>
          <w:rFonts w:eastAsiaTheme="majorHAnsi" w:hint="eastAsia"/>
          <w:b/>
          <w:color w:val="404040" w:themeColor="text1" w:themeTint="BF"/>
          <w:sz w:val="26"/>
          <w:szCs w:val="26"/>
        </w:rPr>
        <w:t xml:space="preserve">클래스명 </w:t>
      </w:r>
      <w:r w:rsidR="00457BB6">
        <w:rPr>
          <w:rFonts w:eastAsiaTheme="majorHAnsi" w:hint="eastAsia"/>
          <w:b/>
          <w:color w:val="404040" w:themeColor="text1" w:themeTint="BF"/>
          <w:sz w:val="26"/>
          <w:szCs w:val="26"/>
        </w:rPr>
        <w:t>네이밍 기본규칙</w:t>
      </w:r>
      <w:bookmarkEnd w:id="318"/>
    </w:p>
    <w:p w14:paraId="16B6827E" w14:textId="0B4A2D17" w:rsidR="00E709B5" w:rsidRPr="00425718" w:rsidRDefault="00E709B5" w:rsidP="00AD67C9">
      <w:pPr>
        <w:pStyle w:val="a5"/>
        <w:numPr>
          <w:ilvl w:val="0"/>
          <w:numId w:val="55"/>
        </w:numPr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영문</w:t>
      </w:r>
      <w:r>
        <w:rPr>
          <w:rFonts w:asciiTheme="majorHAnsi" w:eastAsiaTheme="majorHAnsi" w:hAnsiTheme="majorHAnsi"/>
          <w:color w:val="404040" w:themeColor="text1" w:themeTint="BF"/>
        </w:rPr>
        <w:t xml:space="preserve"> </w:t>
      </w:r>
      <w:r>
        <w:rPr>
          <w:rFonts w:asciiTheme="majorHAnsi" w:eastAsiaTheme="majorHAnsi" w:hAnsiTheme="majorHAnsi" w:hint="eastAsia"/>
          <w:color w:val="404040" w:themeColor="text1" w:themeTint="BF"/>
        </w:rPr>
        <w:t>소문자,</w:t>
      </w:r>
      <w:r>
        <w:rPr>
          <w:rFonts w:asciiTheme="majorHAnsi" w:eastAsiaTheme="majorHAnsi" w:hAnsiTheme="majorHAnsi"/>
          <w:color w:val="404040" w:themeColor="text1" w:themeTint="BF"/>
        </w:rPr>
        <w:t xml:space="preserve"> </w:t>
      </w:r>
      <w:r>
        <w:rPr>
          <w:rFonts w:asciiTheme="majorHAnsi" w:eastAsiaTheme="majorHAnsi" w:hAnsiTheme="majorHAnsi" w:hint="eastAsia"/>
          <w:color w:val="404040" w:themeColor="text1" w:themeTint="BF"/>
        </w:rPr>
        <w:t>숫자,</w:t>
      </w:r>
      <w:r>
        <w:rPr>
          <w:rFonts w:asciiTheme="majorHAnsi" w:eastAsiaTheme="majorHAnsi" w:hAnsiTheme="majorHAnsi"/>
          <w:color w:val="404040" w:themeColor="text1" w:themeTint="BF"/>
        </w:rPr>
        <w:t xml:space="preserve"> </w:t>
      </w:r>
      <w:r>
        <w:rPr>
          <w:rFonts w:asciiTheme="majorHAnsi" w:eastAsiaTheme="majorHAnsi" w:hAnsiTheme="majorHAnsi" w:hint="eastAsia"/>
          <w:color w:val="404040" w:themeColor="text1" w:themeTint="BF"/>
        </w:rPr>
        <w:t>하이픈</w:t>
      </w:r>
      <w:r>
        <w:rPr>
          <w:rFonts w:asciiTheme="majorHAnsi" w:eastAsiaTheme="majorHAnsi" w:hAnsiTheme="majorHAnsi"/>
          <w:color w:val="404040" w:themeColor="text1" w:themeTint="BF"/>
        </w:rPr>
        <w:t>( - )</w:t>
      </w:r>
      <w:r w:rsidR="00425718">
        <w:rPr>
          <w:rFonts w:asciiTheme="majorHAnsi" w:eastAsiaTheme="majorHAnsi" w:hAnsiTheme="majorHAnsi" w:hint="eastAsia"/>
          <w:color w:val="404040" w:themeColor="text1" w:themeTint="BF"/>
        </w:rPr>
        <w:t>을 사용하여 작성한다.</w:t>
      </w:r>
    </w:p>
    <w:p w14:paraId="0BAAA446" w14:textId="65791CC3" w:rsidR="00425718" w:rsidRPr="00356997" w:rsidRDefault="00425718" w:rsidP="00AD67C9">
      <w:pPr>
        <w:pStyle w:val="a5"/>
        <w:numPr>
          <w:ilvl w:val="0"/>
          <w:numId w:val="55"/>
        </w:numPr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영문 대문자,</w:t>
      </w:r>
      <w:r>
        <w:rPr>
          <w:rFonts w:asciiTheme="majorHAnsi" w:eastAsiaTheme="majorHAnsi" w:hAnsiTheme="majorHAnsi"/>
          <w:color w:val="404040" w:themeColor="text1" w:themeTint="BF"/>
        </w:rPr>
        <w:t xml:space="preserve"> </w:t>
      </w:r>
      <w:r>
        <w:rPr>
          <w:rFonts w:asciiTheme="majorHAnsi" w:eastAsiaTheme="majorHAnsi" w:hAnsiTheme="majorHAnsi" w:hint="eastAsia"/>
          <w:color w:val="404040" w:themeColor="text1" w:themeTint="BF"/>
        </w:rPr>
        <w:t>숫자로 시작하지 않는다.</w:t>
      </w:r>
    </w:p>
    <w:p w14:paraId="31BB828F" w14:textId="186BF453" w:rsidR="00356997" w:rsidRPr="00356997" w:rsidRDefault="00356997" w:rsidP="00AD67C9">
      <w:pPr>
        <w:pStyle w:val="a5"/>
        <w:numPr>
          <w:ilvl w:val="0"/>
          <w:numId w:val="55"/>
        </w:numPr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명확하고 직관적인 단어를 선택한다.</w:t>
      </w:r>
      <w:r>
        <w:rPr>
          <w:rFonts w:asciiTheme="majorHAnsi" w:eastAsiaTheme="majorHAnsi" w:hAnsiTheme="majorHAnsi"/>
          <w:color w:val="404040" w:themeColor="text1" w:themeTint="BF"/>
        </w:rPr>
        <w:t xml:space="preserve"> </w:t>
      </w:r>
    </w:p>
    <w:p w14:paraId="1E786DF5" w14:textId="00C27A5A" w:rsidR="00356997" w:rsidRPr="000515E9" w:rsidRDefault="00356997" w:rsidP="00AD67C9">
      <w:pPr>
        <w:pStyle w:val="a5"/>
        <w:numPr>
          <w:ilvl w:val="0"/>
          <w:numId w:val="55"/>
        </w:numPr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예약어가 있는 경우 예약어를 사용한다.</w:t>
      </w:r>
      <w:r w:rsidR="00D36119" w:rsidRPr="00D36119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D36119">
        <w:rPr>
          <w:rFonts w:asciiTheme="majorHAnsi" w:eastAsiaTheme="majorHAnsi" w:hAnsiTheme="majorHAnsi"/>
          <w:color w:val="404040" w:themeColor="text1" w:themeTint="BF"/>
        </w:rPr>
        <w:t>(</w:t>
      </w:r>
      <w:r w:rsidR="00D36119">
        <w:rPr>
          <w:rFonts w:asciiTheme="majorHAnsi" w:eastAsiaTheme="majorHAnsi" w:hAnsiTheme="majorHAnsi" w:hint="eastAsia"/>
          <w:color w:val="404040" w:themeColor="text1" w:themeTint="BF"/>
        </w:rPr>
        <w:t>아래 표 참고)</w:t>
      </w:r>
    </w:p>
    <w:p w14:paraId="0C71F4EE" w14:textId="24D56058" w:rsidR="000515E9" w:rsidRPr="00232A40" w:rsidRDefault="000515E9" w:rsidP="00AD67C9">
      <w:pPr>
        <w:pStyle w:val="a5"/>
        <w:numPr>
          <w:ilvl w:val="0"/>
          <w:numId w:val="55"/>
        </w:numPr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 xml:space="preserve">2개 이상의 단어를 조합할 </w:t>
      </w:r>
      <w:r w:rsidR="004C05D1">
        <w:rPr>
          <w:rFonts w:asciiTheme="majorHAnsi" w:eastAsiaTheme="majorHAnsi" w:hAnsiTheme="majorHAnsi" w:hint="eastAsia"/>
          <w:color w:val="404040" w:themeColor="text1" w:themeTint="BF"/>
        </w:rPr>
        <w:t>경우 하이픈</w:t>
      </w:r>
      <w:r w:rsidR="004C05D1">
        <w:rPr>
          <w:rFonts w:asciiTheme="majorHAnsi" w:eastAsiaTheme="majorHAnsi" w:hAnsiTheme="majorHAnsi"/>
          <w:color w:val="404040" w:themeColor="text1" w:themeTint="BF"/>
        </w:rPr>
        <w:t>( - )</w:t>
      </w:r>
      <w:r w:rsidR="004C05D1">
        <w:rPr>
          <w:rFonts w:asciiTheme="majorHAnsi" w:eastAsiaTheme="majorHAnsi" w:hAnsiTheme="majorHAnsi" w:hint="eastAsia"/>
          <w:color w:val="404040" w:themeColor="text1" w:themeTint="BF"/>
        </w:rPr>
        <w:t>을 사용한다.</w:t>
      </w:r>
      <w:r w:rsidR="004365E6">
        <w:rPr>
          <w:rFonts w:asciiTheme="majorHAnsi" w:eastAsiaTheme="majorHAnsi" w:hAnsiTheme="majorHAnsi"/>
          <w:color w:val="404040" w:themeColor="text1" w:themeTint="BF"/>
        </w:rPr>
        <w:br/>
        <w:t xml:space="preserve">* </w:t>
      </w:r>
      <w:r w:rsidR="004365E6">
        <w:rPr>
          <w:rFonts w:asciiTheme="majorHAnsi" w:eastAsiaTheme="majorHAnsi" w:hAnsiTheme="majorHAnsi" w:hint="eastAsia"/>
          <w:color w:val="404040" w:themeColor="text1" w:themeTint="BF"/>
        </w:rPr>
        <w:t xml:space="preserve">단어조합은 </w:t>
      </w:r>
      <w:r w:rsidR="004365E6">
        <w:rPr>
          <w:rFonts w:asciiTheme="majorHAnsi" w:eastAsiaTheme="majorHAnsi" w:hAnsiTheme="majorHAnsi"/>
          <w:color w:val="404040" w:themeColor="text1" w:themeTint="BF"/>
        </w:rPr>
        <w:t>3</w:t>
      </w:r>
      <w:r w:rsidR="004365E6">
        <w:rPr>
          <w:rFonts w:asciiTheme="majorHAnsi" w:eastAsiaTheme="majorHAnsi" w:hAnsiTheme="majorHAnsi" w:hint="eastAsia"/>
          <w:color w:val="404040" w:themeColor="text1" w:themeTint="BF"/>
        </w:rPr>
        <w:t>단계 이하를 권장하나 경우에 따라 그 이상도 허용한다.</w:t>
      </w:r>
    </w:p>
    <w:p w14:paraId="5FD5F2C5" w14:textId="0E62A462" w:rsidR="004C05D1" w:rsidRPr="00E709B5" w:rsidRDefault="004C05D1" w:rsidP="004C05D1">
      <w:pPr>
        <w:pStyle w:val="a5"/>
        <w:numPr>
          <w:ilvl w:val="0"/>
          <w:numId w:val="55"/>
        </w:numPr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디자인</w:t>
      </w:r>
      <w:r>
        <w:rPr>
          <w:rFonts w:asciiTheme="majorHAnsi" w:eastAsiaTheme="majorHAnsi" w:hAnsiTheme="majorHAnsi" w:hint="eastAsia"/>
          <w:color w:val="404040" w:themeColor="text1" w:themeTint="BF"/>
        </w:rPr>
        <w:t>(C</w:t>
      </w:r>
      <w:r>
        <w:rPr>
          <w:rFonts w:asciiTheme="majorHAnsi" w:eastAsiaTheme="majorHAnsi" w:hAnsiTheme="majorHAnsi"/>
          <w:color w:val="404040" w:themeColor="text1" w:themeTint="BF"/>
        </w:rPr>
        <w:t>SS)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과 기능(</w:t>
      </w:r>
      <w:r>
        <w:rPr>
          <w:rFonts w:asciiTheme="majorHAnsi" w:eastAsiaTheme="majorHAnsi" w:hAnsiTheme="majorHAnsi"/>
          <w:color w:val="404040" w:themeColor="text1" w:themeTint="BF"/>
        </w:rPr>
        <w:t>JS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)을 분리하여 사용한다.</w:t>
      </w:r>
      <w:r w:rsidR="004C2F51">
        <w:rPr>
          <w:rFonts w:asciiTheme="majorHAnsi" w:eastAsiaTheme="majorHAnsi" w:hAnsiTheme="majorHAnsi"/>
          <w:color w:val="404040" w:themeColor="text1" w:themeTint="BF"/>
        </w:rPr>
        <w:t xml:space="preserve"> </w:t>
      </w:r>
    </w:p>
    <w:p w14:paraId="3CB74108" w14:textId="2F0B42C5" w:rsidR="00EB4686" w:rsidRDefault="00F71026" w:rsidP="00EB4686">
      <w:pPr>
        <w:pStyle w:val="a5"/>
        <w:ind w:left="850"/>
        <w:jc w:val="left"/>
        <w:rPr>
          <w:b/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*</w:t>
      </w:r>
      <w:r>
        <w:rPr>
          <w:color w:val="404040" w:themeColor="text1" w:themeTint="BF"/>
        </w:rPr>
        <w:t xml:space="preserve"> </w:t>
      </w:r>
      <w:r w:rsidR="00AD67C9" w:rsidRPr="00232A40">
        <w:rPr>
          <w:rFonts w:hint="eastAsia"/>
          <w:color w:val="404040" w:themeColor="text1" w:themeTint="BF"/>
        </w:rPr>
        <w:t xml:space="preserve">기능을 구현할 때 </w:t>
      </w:r>
      <w:r w:rsidR="00AD67C9" w:rsidRPr="00232A40">
        <w:rPr>
          <w:rFonts w:hint="eastAsia"/>
          <w:b/>
          <w:color w:val="404040" w:themeColor="text1" w:themeTint="BF"/>
        </w:rPr>
        <w:t>추가</w:t>
      </w:r>
      <w:r w:rsidR="00AD67C9">
        <w:rPr>
          <w:rFonts w:hint="eastAsia"/>
          <w:b/>
          <w:color w:val="404040" w:themeColor="text1" w:themeTint="BF"/>
        </w:rPr>
        <w:t xml:space="preserve"> </w:t>
      </w:r>
      <w:r w:rsidR="004C2F51">
        <w:rPr>
          <w:rFonts w:hint="eastAsia"/>
          <w:b/>
          <w:color w:val="404040" w:themeColor="text1" w:themeTint="BF"/>
        </w:rPr>
        <w:t xml:space="preserve">데이터 </w:t>
      </w:r>
      <w:r w:rsidR="00AD67C9" w:rsidRPr="00232A40">
        <w:rPr>
          <w:rFonts w:hint="eastAsia"/>
          <w:b/>
          <w:color w:val="404040" w:themeColor="text1" w:themeTint="BF"/>
        </w:rPr>
        <w:t>어트리뷰트</w:t>
      </w:r>
      <w:r w:rsidR="00AD67C9" w:rsidRPr="00232A40">
        <w:rPr>
          <w:rFonts w:hint="eastAsia"/>
          <w:color w:val="404040" w:themeColor="text1" w:themeTint="BF"/>
        </w:rPr>
        <w:t xml:space="preserve">를 사용하여 디자인과 기능을 분리하는 것을 권장한다. </w:t>
      </w:r>
      <w:r w:rsidR="00AD67C9" w:rsidRPr="00232A40">
        <w:rPr>
          <w:rFonts w:hint="eastAsia"/>
          <w:color w:val="404040" w:themeColor="text1" w:themeTint="BF"/>
        </w:rPr>
        <w:br/>
      </w:r>
      <w:r w:rsidR="00AD67C9" w:rsidRPr="00330E78">
        <w:rPr>
          <w:rFonts w:hint="eastAsia"/>
          <w:b/>
          <w:color w:val="404040" w:themeColor="text1" w:themeTint="BF"/>
        </w:rPr>
        <w:t>Ex&gt; &lt;div class=</w:t>
      </w:r>
      <w:r w:rsidR="00AD67C9" w:rsidRPr="00330E78">
        <w:rPr>
          <w:b/>
          <w:color w:val="404040" w:themeColor="text1" w:themeTint="BF"/>
        </w:rPr>
        <w:t>”</w:t>
      </w:r>
      <w:r w:rsidR="00AD67C9" w:rsidRPr="00330E78">
        <w:rPr>
          <w:rFonts w:hint="eastAsia"/>
          <w:b/>
          <w:color w:val="404040" w:themeColor="text1" w:themeTint="BF"/>
        </w:rPr>
        <w:t xml:space="preserve">accordion </w:t>
      </w:r>
      <w:r w:rsidR="00AD67C9" w:rsidRPr="00330E78">
        <w:rPr>
          <w:rFonts w:hint="eastAsia"/>
          <w:b/>
          <w:color w:val="FF0000"/>
        </w:rPr>
        <w:t>active</w:t>
      </w:r>
      <w:r w:rsidR="00AD67C9" w:rsidRPr="00330E78">
        <w:rPr>
          <w:b/>
          <w:color w:val="404040" w:themeColor="text1" w:themeTint="BF"/>
        </w:rPr>
        <w:t>”</w:t>
      </w:r>
      <w:r w:rsidR="00AD67C9" w:rsidRPr="00330E78">
        <w:rPr>
          <w:rFonts w:hint="eastAsia"/>
          <w:b/>
          <w:color w:val="404040" w:themeColor="text1" w:themeTint="BF"/>
        </w:rPr>
        <w:t xml:space="preserve"> </w:t>
      </w:r>
      <w:r w:rsidR="00AD67C9" w:rsidRPr="00330E78">
        <w:rPr>
          <w:rFonts w:hint="eastAsia"/>
          <w:b/>
          <w:color w:val="FF0000"/>
        </w:rPr>
        <w:t>data-accordion=</w:t>
      </w:r>
      <w:r w:rsidR="00AD67C9" w:rsidRPr="00330E78">
        <w:rPr>
          <w:b/>
          <w:color w:val="FF0000"/>
        </w:rPr>
        <w:t>”</w:t>
      </w:r>
      <w:r w:rsidR="00AD67C9" w:rsidRPr="00330E78">
        <w:rPr>
          <w:rFonts w:hint="eastAsia"/>
          <w:b/>
          <w:color w:val="FF0000"/>
        </w:rPr>
        <w:t>accordion_list</w:t>
      </w:r>
      <w:r w:rsidR="00AD67C9" w:rsidRPr="00330E78">
        <w:rPr>
          <w:b/>
          <w:color w:val="FF0000"/>
        </w:rPr>
        <w:t>”</w:t>
      </w:r>
      <w:r w:rsidR="00AD67C9" w:rsidRPr="00330E78">
        <w:rPr>
          <w:rFonts w:hint="eastAsia"/>
          <w:b/>
          <w:color w:val="404040" w:themeColor="text1" w:themeTint="BF"/>
        </w:rPr>
        <w:t>&gt;&lt;/div&gt;</w:t>
      </w:r>
    </w:p>
    <w:p w14:paraId="6C8837D2" w14:textId="77777777" w:rsidR="000D1B87" w:rsidRPr="000D1B87" w:rsidRDefault="000D1B87" w:rsidP="000D1B87">
      <w:pPr>
        <w:pStyle w:val="aa"/>
        <w:keepNext/>
        <w:numPr>
          <w:ilvl w:val="0"/>
          <w:numId w:val="1"/>
        </w:numPr>
        <w:spacing w:before="240"/>
        <w:ind w:leftChars="0"/>
        <w:jc w:val="left"/>
        <w:outlineLvl w:val="3"/>
        <w:rPr>
          <w:bCs/>
          <w:vanish/>
          <w:color w:val="404040" w:themeColor="text1" w:themeTint="BF"/>
        </w:rPr>
      </w:pPr>
    </w:p>
    <w:p w14:paraId="60138F14" w14:textId="77777777" w:rsidR="000D1B87" w:rsidRPr="000D1B87" w:rsidRDefault="000D1B87" w:rsidP="000D1B87">
      <w:pPr>
        <w:pStyle w:val="aa"/>
        <w:keepNext/>
        <w:numPr>
          <w:ilvl w:val="0"/>
          <w:numId w:val="1"/>
        </w:numPr>
        <w:spacing w:before="240"/>
        <w:ind w:leftChars="0"/>
        <w:jc w:val="left"/>
        <w:outlineLvl w:val="3"/>
        <w:rPr>
          <w:bCs/>
          <w:vanish/>
          <w:color w:val="404040" w:themeColor="text1" w:themeTint="BF"/>
        </w:rPr>
      </w:pPr>
    </w:p>
    <w:p w14:paraId="5F0A6A89" w14:textId="77777777" w:rsidR="000D1B87" w:rsidRPr="000D1B87" w:rsidRDefault="000D1B87" w:rsidP="000D1B87">
      <w:pPr>
        <w:pStyle w:val="aa"/>
        <w:keepNext/>
        <w:numPr>
          <w:ilvl w:val="1"/>
          <w:numId w:val="1"/>
        </w:numPr>
        <w:spacing w:before="240"/>
        <w:ind w:leftChars="0"/>
        <w:jc w:val="left"/>
        <w:outlineLvl w:val="3"/>
        <w:rPr>
          <w:bCs/>
          <w:vanish/>
          <w:color w:val="404040" w:themeColor="text1" w:themeTint="BF"/>
        </w:rPr>
      </w:pPr>
    </w:p>
    <w:p w14:paraId="501109BB" w14:textId="77777777" w:rsidR="000D1B87" w:rsidRPr="000D1B87" w:rsidRDefault="000D1B87" w:rsidP="000D1B87">
      <w:pPr>
        <w:pStyle w:val="aa"/>
        <w:keepNext/>
        <w:numPr>
          <w:ilvl w:val="2"/>
          <w:numId w:val="1"/>
        </w:numPr>
        <w:spacing w:before="240"/>
        <w:ind w:leftChars="0"/>
        <w:jc w:val="left"/>
        <w:outlineLvl w:val="3"/>
        <w:rPr>
          <w:bCs/>
          <w:vanish/>
          <w:color w:val="404040" w:themeColor="text1" w:themeTint="BF"/>
        </w:rPr>
      </w:pPr>
    </w:p>
    <w:p w14:paraId="33EB9D0A" w14:textId="77777777" w:rsidR="000D1B87" w:rsidRPr="000D1B87" w:rsidRDefault="000D1B87" w:rsidP="000D1B87">
      <w:pPr>
        <w:pStyle w:val="aa"/>
        <w:keepNext/>
        <w:numPr>
          <w:ilvl w:val="2"/>
          <w:numId w:val="1"/>
        </w:numPr>
        <w:spacing w:before="240"/>
        <w:ind w:leftChars="0"/>
        <w:jc w:val="left"/>
        <w:outlineLvl w:val="3"/>
        <w:rPr>
          <w:bCs/>
          <w:vanish/>
          <w:color w:val="404040" w:themeColor="text1" w:themeTint="BF"/>
        </w:rPr>
      </w:pPr>
    </w:p>
    <w:p w14:paraId="7AB8DB5E" w14:textId="36FB64D8" w:rsidR="00AD67C9" w:rsidRPr="000D1B87" w:rsidRDefault="000D1B87" w:rsidP="00EB4686">
      <w:pPr>
        <w:pStyle w:val="4"/>
        <w:numPr>
          <w:ilvl w:val="3"/>
          <w:numId w:val="1"/>
        </w:numPr>
        <w:spacing w:before="240"/>
        <w:ind w:leftChars="0" w:firstLine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330E78">
        <w:rPr>
          <w:rFonts w:asciiTheme="majorHAnsi" w:eastAsiaTheme="majorHAnsi" w:hAnsiTheme="majorHAnsi" w:hint="eastAsia"/>
          <w:color w:val="404040" w:themeColor="text1" w:themeTint="BF"/>
        </w:rPr>
        <w:t>디자인 예약어</w:t>
      </w:r>
    </w:p>
    <w:tbl>
      <w:tblPr>
        <w:tblStyle w:val="11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0D1B87" w:rsidRPr="00232A40" w14:paraId="73CE9288" w14:textId="77777777" w:rsidTr="00844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5C25152F" w14:textId="77777777" w:rsidR="000D1B87" w:rsidRPr="00BE1E99" w:rsidRDefault="000D1B87" w:rsidP="008444B3">
            <w:pPr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예약어</w:t>
            </w:r>
          </w:p>
        </w:tc>
        <w:tc>
          <w:tcPr>
            <w:tcW w:w="2445" w:type="dxa"/>
          </w:tcPr>
          <w:p w14:paraId="15AA9534" w14:textId="77777777" w:rsidR="000D1B87" w:rsidRPr="00BE1E99" w:rsidRDefault="000D1B87" w:rsidP="008444B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설명</w:t>
            </w:r>
          </w:p>
        </w:tc>
        <w:tc>
          <w:tcPr>
            <w:tcW w:w="2445" w:type="dxa"/>
          </w:tcPr>
          <w:p w14:paraId="4C2A994C" w14:textId="77777777" w:rsidR="000D1B87" w:rsidRPr="00BE1E99" w:rsidRDefault="000D1B87" w:rsidP="008444B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예약어</w:t>
            </w:r>
          </w:p>
        </w:tc>
        <w:tc>
          <w:tcPr>
            <w:tcW w:w="2446" w:type="dxa"/>
          </w:tcPr>
          <w:p w14:paraId="1947D54C" w14:textId="77777777" w:rsidR="000D1B87" w:rsidRPr="00BE1E99" w:rsidRDefault="000D1B87" w:rsidP="008444B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설명</w:t>
            </w:r>
          </w:p>
        </w:tc>
      </w:tr>
      <w:tr w:rsidR="00D861F4" w:rsidRPr="00232A40" w14:paraId="5DCE70EA" w14:textId="77777777" w:rsidTr="0084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0E05A91B" w14:textId="4AE769B6" w:rsidR="00D861F4" w:rsidRPr="00232A40" w:rsidRDefault="00CA46FB" w:rsidP="008444B3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t>s</w:t>
            </w:r>
            <w:r w:rsidR="00A057D6"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  <w:t>e</w:t>
            </w:r>
          </w:p>
        </w:tc>
        <w:tc>
          <w:tcPr>
            <w:tcW w:w="2445" w:type="dxa"/>
          </w:tcPr>
          <w:p w14:paraId="0A35214A" w14:textId="75F009E8" w:rsidR="00D861F4" w:rsidRDefault="00A057D6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stove element</w:t>
            </w:r>
          </w:p>
        </w:tc>
        <w:tc>
          <w:tcPr>
            <w:tcW w:w="2445" w:type="dxa"/>
          </w:tcPr>
          <w:p w14:paraId="334ADB5E" w14:textId="17CDA152" w:rsidR="00D861F4" w:rsidRPr="00232A40" w:rsidRDefault="00A057D6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s</w:t>
            </w:r>
            <w:r>
              <w:rPr>
                <w:rFonts w:asciiTheme="majorHAnsi" w:eastAsiaTheme="majorHAnsi" w:hAnsiTheme="majorHAnsi" w:cs="Consolas"/>
                <w:color w:val="404040" w:themeColor="text1" w:themeTint="BF"/>
              </w:rPr>
              <w:t>p</w:t>
            </w:r>
          </w:p>
        </w:tc>
        <w:tc>
          <w:tcPr>
            <w:tcW w:w="2446" w:type="dxa"/>
          </w:tcPr>
          <w:p w14:paraId="59CE6390" w14:textId="451FFCEE" w:rsidR="00D861F4" w:rsidRPr="00232A40" w:rsidRDefault="001A38DD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s</w:t>
            </w:r>
            <w:r w:rsidR="00A057D6">
              <w:rPr>
                <w:rFonts w:asciiTheme="majorHAnsi" w:eastAsiaTheme="majorHAnsi" w:hAnsiTheme="majorHAnsi"/>
                <w:color w:val="404040" w:themeColor="text1" w:themeTint="BF"/>
              </w:rPr>
              <w:t>tove packa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age</w:t>
            </w:r>
          </w:p>
        </w:tc>
      </w:tr>
      <w:tr w:rsidR="001A38DD" w:rsidRPr="00232A40" w14:paraId="41997B3C" w14:textId="77777777" w:rsidTr="008444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7EC20F67" w14:textId="4471C25B" w:rsidR="001A38DD" w:rsidRPr="00232A40" w:rsidRDefault="001A38DD" w:rsidP="008444B3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t>s</w:t>
            </w:r>
            <w:r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  <w:t>l</w:t>
            </w:r>
          </w:p>
        </w:tc>
        <w:tc>
          <w:tcPr>
            <w:tcW w:w="2445" w:type="dxa"/>
          </w:tcPr>
          <w:p w14:paraId="75D5DF3F" w14:textId="59382CBB" w:rsidR="001A38DD" w:rsidRDefault="001A38DD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stove layout</w:t>
            </w:r>
          </w:p>
        </w:tc>
        <w:tc>
          <w:tcPr>
            <w:tcW w:w="2445" w:type="dxa"/>
          </w:tcPr>
          <w:p w14:paraId="28E26568" w14:textId="77777777" w:rsidR="001A38DD" w:rsidRPr="00232A40" w:rsidRDefault="001A38DD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</w:p>
        </w:tc>
        <w:tc>
          <w:tcPr>
            <w:tcW w:w="2446" w:type="dxa"/>
          </w:tcPr>
          <w:p w14:paraId="10590174" w14:textId="77777777" w:rsidR="001A38DD" w:rsidRPr="00232A40" w:rsidRDefault="001A38DD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  <w:tr w:rsidR="000D1B87" w:rsidRPr="00232A40" w14:paraId="40F3DBA0" w14:textId="77777777" w:rsidTr="0084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56D86803" w14:textId="77777777" w:rsidR="000D1B87" w:rsidRPr="00232A40" w:rsidRDefault="000D1B87" w:rsidP="008444B3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  <w:t>nav</w:t>
            </w:r>
          </w:p>
        </w:tc>
        <w:tc>
          <w:tcPr>
            <w:tcW w:w="2445" w:type="dxa"/>
          </w:tcPr>
          <w:p w14:paraId="471B17A0" w14:textId="77777777" w:rsidR="000D1B87" w:rsidRPr="00232A40" w:rsidRDefault="000D1B87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navigation</w:t>
            </w:r>
          </w:p>
        </w:tc>
        <w:tc>
          <w:tcPr>
            <w:tcW w:w="2445" w:type="dxa"/>
          </w:tcPr>
          <w:p w14:paraId="75663B79" w14:textId="77777777" w:rsidR="000D1B87" w:rsidRPr="00232A40" w:rsidRDefault="000D1B87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btn</w:t>
            </w:r>
          </w:p>
        </w:tc>
        <w:tc>
          <w:tcPr>
            <w:tcW w:w="2446" w:type="dxa"/>
          </w:tcPr>
          <w:p w14:paraId="6E0495CD" w14:textId="77777777" w:rsidR="000D1B87" w:rsidRPr="00232A40" w:rsidRDefault="000D1B87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버튼</w:t>
            </w:r>
          </w:p>
        </w:tc>
      </w:tr>
      <w:tr w:rsidR="000D1B87" w:rsidRPr="00232A40" w14:paraId="5491291A" w14:textId="77777777" w:rsidTr="008444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663D503B" w14:textId="77777777" w:rsidR="000D1B87" w:rsidRPr="00232A40" w:rsidRDefault="000D1B87" w:rsidP="008444B3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t>gnb</w:t>
            </w:r>
          </w:p>
        </w:tc>
        <w:tc>
          <w:tcPr>
            <w:tcW w:w="2445" w:type="dxa"/>
          </w:tcPr>
          <w:p w14:paraId="593BCFBC" w14:textId="77777777" w:rsidR="000D1B87" w:rsidRPr="00232A40" w:rsidRDefault="000D1B87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global navigation bar</w:t>
            </w:r>
          </w:p>
        </w:tc>
        <w:tc>
          <w:tcPr>
            <w:tcW w:w="2445" w:type="dxa"/>
          </w:tcPr>
          <w:p w14:paraId="669D3324" w14:textId="77777777" w:rsidR="000D1B87" w:rsidRPr="00232A40" w:rsidRDefault="000D1B87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desc</w:t>
            </w:r>
          </w:p>
        </w:tc>
        <w:tc>
          <w:tcPr>
            <w:tcW w:w="2446" w:type="dxa"/>
          </w:tcPr>
          <w:p w14:paraId="37BFCFBC" w14:textId="77777777" w:rsidR="000D1B87" w:rsidRPr="00232A40" w:rsidRDefault="000D1B87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설명</w:t>
            </w:r>
          </w:p>
        </w:tc>
      </w:tr>
      <w:tr w:rsidR="000D1B87" w:rsidRPr="00232A40" w14:paraId="0111A082" w14:textId="77777777" w:rsidTr="0084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5FE2A110" w14:textId="77777777" w:rsidR="000D1B87" w:rsidRPr="00232A40" w:rsidRDefault="000D1B87" w:rsidP="008444B3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t>lnb</w:t>
            </w:r>
          </w:p>
        </w:tc>
        <w:tc>
          <w:tcPr>
            <w:tcW w:w="2445" w:type="dxa"/>
          </w:tcPr>
          <w:p w14:paraId="1449BBC1" w14:textId="77777777" w:rsidR="000D1B87" w:rsidRPr="00232A40" w:rsidRDefault="000D1B87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local navigation bar</w:t>
            </w:r>
          </w:p>
        </w:tc>
        <w:tc>
          <w:tcPr>
            <w:tcW w:w="2445" w:type="dxa"/>
          </w:tcPr>
          <w:p w14:paraId="6BB4A5E4" w14:textId="77777777" w:rsidR="000D1B87" w:rsidRPr="00232A40" w:rsidRDefault="000D1B87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msg</w:t>
            </w:r>
          </w:p>
        </w:tc>
        <w:tc>
          <w:tcPr>
            <w:tcW w:w="2446" w:type="dxa"/>
          </w:tcPr>
          <w:p w14:paraId="0C4D004F" w14:textId="77777777" w:rsidR="000D1B87" w:rsidRPr="00232A40" w:rsidRDefault="000D1B87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메세지</w:t>
            </w:r>
          </w:p>
        </w:tc>
      </w:tr>
      <w:tr w:rsidR="000D1B87" w:rsidRPr="00232A40" w14:paraId="79EBBCEF" w14:textId="77777777" w:rsidTr="008444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1C474B7C" w14:textId="77777777" w:rsidR="000D1B87" w:rsidRPr="00232A40" w:rsidRDefault="000D1B87" w:rsidP="008444B3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  <w:t>bg</w:t>
            </w:r>
          </w:p>
        </w:tc>
        <w:tc>
          <w:tcPr>
            <w:tcW w:w="2445" w:type="dxa"/>
          </w:tcPr>
          <w:p w14:paraId="7627869F" w14:textId="77777777" w:rsidR="000D1B87" w:rsidRPr="00232A40" w:rsidRDefault="000D1B87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배경</w:t>
            </w:r>
          </w:p>
        </w:tc>
        <w:tc>
          <w:tcPr>
            <w:tcW w:w="2445" w:type="dxa"/>
          </w:tcPr>
          <w:p w14:paraId="65647E67" w14:textId="77777777" w:rsidR="000D1B87" w:rsidRPr="00232A40" w:rsidRDefault="000D1B87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icon</w:t>
            </w:r>
          </w:p>
        </w:tc>
        <w:tc>
          <w:tcPr>
            <w:tcW w:w="2446" w:type="dxa"/>
          </w:tcPr>
          <w:p w14:paraId="5B522895" w14:textId="77777777" w:rsidR="000D1B87" w:rsidRPr="00232A40" w:rsidRDefault="000D1B87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아이콘</w:t>
            </w:r>
          </w:p>
        </w:tc>
      </w:tr>
      <w:tr w:rsidR="000D1B87" w:rsidRPr="00232A40" w14:paraId="21DC64B5" w14:textId="77777777" w:rsidTr="0084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7EB3F332" w14:textId="7E3951EE" w:rsidR="000D1B87" w:rsidRPr="00232A40" w:rsidRDefault="0014793E" w:rsidP="008444B3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  <w:t>arrow</w:t>
            </w:r>
          </w:p>
        </w:tc>
        <w:tc>
          <w:tcPr>
            <w:tcW w:w="2445" w:type="dxa"/>
          </w:tcPr>
          <w:p w14:paraId="5885B781" w14:textId="1200F4AE" w:rsidR="000D1B87" w:rsidRPr="00232A40" w:rsidRDefault="0014793E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화살표</w:t>
            </w:r>
          </w:p>
        </w:tc>
        <w:tc>
          <w:tcPr>
            <w:tcW w:w="2445" w:type="dxa"/>
          </w:tcPr>
          <w:p w14:paraId="1CDDB0E6" w14:textId="10AA734F" w:rsidR="000D1B87" w:rsidRPr="00F2412D" w:rsidRDefault="00F2412D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nsolas"/>
                <w:bCs/>
                <w:color w:val="404040" w:themeColor="text1" w:themeTint="BF"/>
              </w:rPr>
            </w:pPr>
            <w:r w:rsidRPr="00F2412D">
              <w:rPr>
                <w:rFonts w:asciiTheme="majorHAnsi" w:eastAsiaTheme="majorHAnsi" w:hAnsiTheme="majorHAnsi" w:cs="Consolas" w:hint="eastAsia"/>
                <w:bCs/>
                <w:color w:val="404040" w:themeColor="text1" w:themeTint="BF"/>
              </w:rPr>
              <w:t>empty</w:t>
            </w:r>
          </w:p>
        </w:tc>
        <w:tc>
          <w:tcPr>
            <w:tcW w:w="2446" w:type="dxa"/>
          </w:tcPr>
          <w:p w14:paraId="7FD823A5" w14:textId="63659491" w:rsidR="000D1B87" w:rsidRPr="00232A40" w:rsidRDefault="0014793E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없음</w:t>
            </w:r>
          </w:p>
        </w:tc>
      </w:tr>
      <w:tr w:rsidR="000D1B87" w:rsidRPr="00232A40" w14:paraId="79FF5528" w14:textId="77777777" w:rsidTr="008444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1F103FA9" w14:textId="0502BCD2" w:rsidR="000D1B87" w:rsidRPr="00232A40" w:rsidRDefault="0014793E" w:rsidP="008444B3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t>u</w:t>
            </w:r>
            <w:r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  <w:t>p</w:t>
            </w:r>
          </w:p>
        </w:tc>
        <w:tc>
          <w:tcPr>
            <w:tcW w:w="2445" w:type="dxa"/>
          </w:tcPr>
          <w:p w14:paraId="4D66E9F2" w14:textId="0B434B05" w:rsidR="000D1B87" w:rsidRPr="00232A40" w:rsidRDefault="0014793E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상</w:t>
            </w:r>
          </w:p>
        </w:tc>
        <w:tc>
          <w:tcPr>
            <w:tcW w:w="2445" w:type="dxa"/>
          </w:tcPr>
          <w:p w14:paraId="0029C18F" w14:textId="334BC84F" w:rsidR="000D1B87" w:rsidRPr="00232A40" w:rsidRDefault="0014793E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d</w:t>
            </w:r>
            <w:r>
              <w:rPr>
                <w:rFonts w:asciiTheme="majorHAnsi" w:eastAsiaTheme="majorHAnsi" w:hAnsiTheme="majorHAnsi" w:cs="Consolas"/>
                <w:color w:val="404040" w:themeColor="text1" w:themeTint="BF"/>
              </w:rPr>
              <w:t>own</w:t>
            </w:r>
          </w:p>
        </w:tc>
        <w:tc>
          <w:tcPr>
            <w:tcW w:w="2446" w:type="dxa"/>
          </w:tcPr>
          <w:p w14:paraId="5CF339DA" w14:textId="487AA793" w:rsidR="000D1B87" w:rsidRPr="00232A40" w:rsidRDefault="0014793E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하</w:t>
            </w:r>
          </w:p>
        </w:tc>
      </w:tr>
      <w:tr w:rsidR="000D1B87" w:rsidRPr="00232A40" w14:paraId="51A32E0E" w14:textId="77777777" w:rsidTr="0084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5372DC83" w14:textId="76508F21" w:rsidR="000D1B87" w:rsidRPr="00232A40" w:rsidRDefault="0014793E" w:rsidP="008444B3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t>l</w:t>
            </w:r>
            <w:r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  <w:t>eft</w:t>
            </w:r>
          </w:p>
        </w:tc>
        <w:tc>
          <w:tcPr>
            <w:tcW w:w="2445" w:type="dxa"/>
          </w:tcPr>
          <w:p w14:paraId="78826687" w14:textId="3FEDBC32" w:rsidR="000D1B87" w:rsidRPr="00232A40" w:rsidRDefault="00EF0B96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좌</w:t>
            </w:r>
          </w:p>
        </w:tc>
        <w:tc>
          <w:tcPr>
            <w:tcW w:w="2445" w:type="dxa"/>
          </w:tcPr>
          <w:p w14:paraId="3DA43A2F" w14:textId="658947AA" w:rsidR="000D1B87" w:rsidRPr="00232A40" w:rsidRDefault="0014793E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r</w:t>
            </w:r>
            <w:r>
              <w:rPr>
                <w:rFonts w:asciiTheme="majorHAnsi" w:eastAsiaTheme="majorHAnsi" w:hAnsiTheme="majorHAnsi" w:cs="Consolas"/>
                <w:color w:val="404040" w:themeColor="text1" w:themeTint="BF"/>
              </w:rPr>
              <w:t>ight</w:t>
            </w:r>
          </w:p>
        </w:tc>
        <w:tc>
          <w:tcPr>
            <w:tcW w:w="2446" w:type="dxa"/>
          </w:tcPr>
          <w:p w14:paraId="605901B4" w14:textId="11091132" w:rsidR="000D1B87" w:rsidRPr="00232A40" w:rsidRDefault="00EF0B96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우</w:t>
            </w:r>
          </w:p>
        </w:tc>
      </w:tr>
      <w:tr w:rsidR="000D1B87" w:rsidRPr="00232A40" w14:paraId="585F5B56" w14:textId="77777777" w:rsidTr="008444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7C2ABCDA" w14:textId="42757187" w:rsidR="000D1B87" w:rsidRPr="00232A40" w:rsidRDefault="00EF0B96" w:rsidP="008444B3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t>p</w:t>
            </w:r>
            <w:r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  <w:t>rev</w:t>
            </w:r>
          </w:p>
        </w:tc>
        <w:tc>
          <w:tcPr>
            <w:tcW w:w="2445" w:type="dxa"/>
          </w:tcPr>
          <w:p w14:paraId="0E9BFB5F" w14:textId="119D1E7F" w:rsidR="000D1B87" w:rsidRPr="00232A40" w:rsidRDefault="00EF0B96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이전</w:t>
            </w:r>
          </w:p>
        </w:tc>
        <w:tc>
          <w:tcPr>
            <w:tcW w:w="2445" w:type="dxa"/>
          </w:tcPr>
          <w:p w14:paraId="11072EE0" w14:textId="1C3C4C80" w:rsidR="000D1B87" w:rsidRPr="00232A40" w:rsidRDefault="00EF0B96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n</w:t>
            </w:r>
            <w:r>
              <w:rPr>
                <w:rFonts w:asciiTheme="majorHAnsi" w:eastAsiaTheme="majorHAnsi" w:hAnsiTheme="majorHAnsi" w:cs="Consolas"/>
                <w:color w:val="404040" w:themeColor="text1" w:themeTint="BF"/>
              </w:rPr>
              <w:t>ext</w:t>
            </w:r>
          </w:p>
        </w:tc>
        <w:tc>
          <w:tcPr>
            <w:tcW w:w="2446" w:type="dxa"/>
          </w:tcPr>
          <w:p w14:paraId="5B9E062A" w14:textId="2BA4B657" w:rsidR="000D1B87" w:rsidRPr="00232A40" w:rsidRDefault="00EF0B96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다음</w:t>
            </w:r>
          </w:p>
        </w:tc>
      </w:tr>
      <w:tr w:rsidR="000D1B87" w:rsidRPr="00232A40" w14:paraId="1BAEDA14" w14:textId="77777777" w:rsidTr="0084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181ADA76" w14:textId="77777777" w:rsidR="000D1B87" w:rsidRPr="00232A40" w:rsidRDefault="000D1B87" w:rsidP="008444B3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</w:p>
        </w:tc>
        <w:tc>
          <w:tcPr>
            <w:tcW w:w="2445" w:type="dxa"/>
          </w:tcPr>
          <w:p w14:paraId="593BA367" w14:textId="77777777" w:rsidR="000D1B87" w:rsidRPr="00232A40" w:rsidRDefault="000D1B87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  <w:tc>
          <w:tcPr>
            <w:tcW w:w="2445" w:type="dxa"/>
          </w:tcPr>
          <w:p w14:paraId="5FF88BA5" w14:textId="15110F0D" w:rsidR="000D1B87" w:rsidRPr="00232A40" w:rsidRDefault="000D1B87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</w:p>
        </w:tc>
        <w:tc>
          <w:tcPr>
            <w:tcW w:w="2446" w:type="dxa"/>
          </w:tcPr>
          <w:p w14:paraId="5D1221FD" w14:textId="688EB337" w:rsidR="000D1B87" w:rsidRPr="00232A40" w:rsidRDefault="000D1B87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2328E870" w14:textId="0BF44CF2" w:rsidR="00457BB6" w:rsidRDefault="00457BB6" w:rsidP="005033E8">
      <w:pPr>
        <w:pStyle w:val="a5"/>
        <w:jc w:val="left"/>
        <w:rPr>
          <w:color w:val="404040" w:themeColor="text1" w:themeTint="BF"/>
        </w:rPr>
      </w:pPr>
    </w:p>
    <w:p w14:paraId="542C94E7" w14:textId="6E58D302" w:rsidR="00B62E91" w:rsidRPr="00B62E91" w:rsidRDefault="00B62E91" w:rsidP="005033E8">
      <w:pPr>
        <w:pStyle w:val="4"/>
        <w:numPr>
          <w:ilvl w:val="3"/>
          <w:numId w:val="1"/>
        </w:numPr>
        <w:spacing w:before="240"/>
        <w:ind w:leftChars="0" w:firstLineChars="0"/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기능</w:t>
      </w:r>
      <w:r w:rsidRPr="00330E78">
        <w:rPr>
          <w:rFonts w:asciiTheme="majorHAnsi" w:eastAsiaTheme="majorHAnsi" w:hAnsiTheme="majorHAnsi" w:hint="eastAsia"/>
          <w:color w:val="404040" w:themeColor="text1" w:themeTint="BF"/>
        </w:rPr>
        <w:t xml:space="preserve"> 예약어</w:t>
      </w:r>
    </w:p>
    <w:tbl>
      <w:tblPr>
        <w:tblStyle w:val="11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B62E91" w:rsidRPr="00232A40" w14:paraId="15A80E90" w14:textId="77777777" w:rsidTr="00844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4609DB13" w14:textId="77777777" w:rsidR="00B62E91" w:rsidRPr="00BE1E99" w:rsidRDefault="00B62E91" w:rsidP="008444B3">
            <w:pPr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예약어</w:t>
            </w:r>
          </w:p>
        </w:tc>
        <w:tc>
          <w:tcPr>
            <w:tcW w:w="2445" w:type="dxa"/>
          </w:tcPr>
          <w:p w14:paraId="032642F2" w14:textId="77777777" w:rsidR="00B62E91" w:rsidRPr="00BE1E99" w:rsidRDefault="00B62E91" w:rsidP="008444B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설명</w:t>
            </w:r>
          </w:p>
        </w:tc>
        <w:tc>
          <w:tcPr>
            <w:tcW w:w="2445" w:type="dxa"/>
          </w:tcPr>
          <w:p w14:paraId="6DE2E5A0" w14:textId="77777777" w:rsidR="00B62E91" w:rsidRPr="00BE1E99" w:rsidRDefault="00B62E91" w:rsidP="008444B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예약어</w:t>
            </w:r>
          </w:p>
        </w:tc>
        <w:tc>
          <w:tcPr>
            <w:tcW w:w="2446" w:type="dxa"/>
          </w:tcPr>
          <w:p w14:paraId="34900F4F" w14:textId="77777777" w:rsidR="00B62E91" w:rsidRPr="00BE1E99" w:rsidRDefault="00B62E91" w:rsidP="008444B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설명</w:t>
            </w:r>
          </w:p>
        </w:tc>
      </w:tr>
      <w:tr w:rsidR="00B62E91" w:rsidRPr="00232A40" w14:paraId="54576FD9" w14:textId="77777777" w:rsidTr="0084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6B435B03" w14:textId="77777777" w:rsidR="00B62E91" w:rsidRPr="00232A40" w:rsidRDefault="00B62E91" w:rsidP="008444B3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t>active</w:t>
            </w:r>
          </w:p>
        </w:tc>
        <w:tc>
          <w:tcPr>
            <w:tcW w:w="2445" w:type="dxa"/>
          </w:tcPr>
          <w:p w14:paraId="120784D8" w14:textId="10228AA7" w:rsidR="00B62E91" w:rsidRPr="00232A40" w:rsidRDefault="009011CA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켜짐</w:t>
            </w:r>
          </w:p>
        </w:tc>
        <w:tc>
          <w:tcPr>
            <w:tcW w:w="2445" w:type="dxa"/>
          </w:tcPr>
          <w:p w14:paraId="45800499" w14:textId="7D1575A8" w:rsidR="00B62E91" w:rsidRPr="00232A40" w:rsidRDefault="003B288E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o</w:t>
            </w:r>
            <w:r>
              <w:rPr>
                <w:rFonts w:asciiTheme="majorHAnsi" w:eastAsiaTheme="majorHAnsi" w:hAnsiTheme="majorHAnsi" w:cs="Consolas"/>
                <w:color w:val="404040" w:themeColor="text1" w:themeTint="BF"/>
              </w:rPr>
              <w:t>n</w:t>
            </w:r>
          </w:p>
        </w:tc>
        <w:tc>
          <w:tcPr>
            <w:tcW w:w="2446" w:type="dxa"/>
          </w:tcPr>
          <w:p w14:paraId="5B3D28EA" w14:textId="0A7C0312" w:rsidR="00B62E91" w:rsidRPr="00232A40" w:rsidRDefault="003B288E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기능 활성화</w:t>
            </w:r>
          </w:p>
        </w:tc>
      </w:tr>
      <w:tr w:rsidR="00B62E91" w:rsidRPr="00232A40" w14:paraId="032C2FA5" w14:textId="77777777" w:rsidTr="008444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396AC5AD" w14:textId="77777777" w:rsidR="00B62E91" w:rsidRPr="00232A40" w:rsidRDefault="00B62E91" w:rsidP="008444B3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</w:p>
        </w:tc>
        <w:tc>
          <w:tcPr>
            <w:tcW w:w="2445" w:type="dxa"/>
          </w:tcPr>
          <w:p w14:paraId="502E62A0" w14:textId="77777777" w:rsidR="00B62E91" w:rsidRPr="00232A40" w:rsidRDefault="00B62E91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  <w:tc>
          <w:tcPr>
            <w:tcW w:w="2445" w:type="dxa"/>
          </w:tcPr>
          <w:p w14:paraId="1E8A79BB" w14:textId="77777777" w:rsidR="00B62E91" w:rsidRPr="00232A40" w:rsidRDefault="00B62E91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</w:p>
        </w:tc>
        <w:tc>
          <w:tcPr>
            <w:tcW w:w="2446" w:type="dxa"/>
          </w:tcPr>
          <w:p w14:paraId="416CBA19" w14:textId="77777777" w:rsidR="00B62E91" w:rsidRPr="00232A40" w:rsidRDefault="00B62E91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513F8C4E" w14:textId="77777777" w:rsidR="00B62E91" w:rsidRPr="00AD67C9" w:rsidRDefault="00B62E91" w:rsidP="005033E8">
      <w:pPr>
        <w:pStyle w:val="a5"/>
        <w:jc w:val="left"/>
        <w:rPr>
          <w:color w:val="404040" w:themeColor="text1" w:themeTint="BF"/>
        </w:rPr>
      </w:pPr>
    </w:p>
    <w:p w14:paraId="13F2ECA9" w14:textId="77777777" w:rsidR="00941950" w:rsidRPr="00232A40" w:rsidRDefault="007111A6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19" w:name="_Toc525050463"/>
      <w:bookmarkStart w:id="320" w:name="_Toc116561129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표기법</w:t>
      </w:r>
      <w:bookmarkEnd w:id="319"/>
      <w:bookmarkEnd w:id="320"/>
    </w:p>
    <w:p w14:paraId="011E7E99" w14:textId="77777777" w:rsidR="007F3427" w:rsidRPr="00232A40" w:rsidRDefault="007F3427" w:rsidP="00096774">
      <w:pPr>
        <w:pStyle w:val="a5"/>
        <w:numPr>
          <w:ilvl w:val="0"/>
          <w:numId w:val="23"/>
        </w:numPr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모든 </w:t>
      </w:r>
      <w:r w:rsidR="000C78B8" w:rsidRPr="00232A40">
        <w:rPr>
          <w:rFonts w:asciiTheme="majorHAnsi" w:eastAsiaTheme="majorHAnsi" w:hAnsiTheme="majorHAnsi" w:hint="eastAsia"/>
          <w:color w:val="404040" w:themeColor="text1" w:themeTint="BF"/>
        </w:rPr>
        <w:t>속성은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7111A6" w:rsidRPr="00232A40">
        <w:rPr>
          <w:rFonts w:eastAsiaTheme="majorHAnsi" w:hint="eastAsia"/>
          <w:color w:val="404040" w:themeColor="text1" w:themeTint="BF"/>
          <w:szCs w:val="20"/>
        </w:rPr>
        <w:t>영문 소문자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로 작성한다.</w:t>
      </w:r>
    </w:p>
    <w:tbl>
      <w:tblPr>
        <w:tblStyle w:val="11"/>
        <w:tblW w:w="9355" w:type="dxa"/>
        <w:tblInd w:w="534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232A40" w:rsidRPr="00232A40" w14:paraId="0749C55A" w14:textId="77777777" w:rsidTr="009B3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251D7E24" w14:textId="77777777" w:rsidR="007F3427" w:rsidRPr="00BE1E99" w:rsidRDefault="007F3427" w:rsidP="005033E8">
            <w:pPr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잘못된 예</w:t>
            </w:r>
          </w:p>
        </w:tc>
        <w:tc>
          <w:tcPr>
            <w:tcW w:w="4678" w:type="dxa"/>
          </w:tcPr>
          <w:p w14:paraId="597CDA13" w14:textId="77777777" w:rsidR="007F3427" w:rsidRPr="00BE1E99" w:rsidRDefault="007F3427" w:rsidP="00503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올바른 예</w:t>
            </w:r>
          </w:p>
        </w:tc>
      </w:tr>
      <w:tr w:rsidR="00232A40" w:rsidRPr="00232A40" w14:paraId="2A43D5F2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3FC34AA5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.class { Font-Family: Arial; }</w:t>
            </w:r>
          </w:p>
        </w:tc>
        <w:tc>
          <w:tcPr>
            <w:tcW w:w="4678" w:type="dxa"/>
          </w:tcPr>
          <w:p w14:paraId="0CA65EBB" w14:textId="77777777" w:rsidR="007F3427" w:rsidRPr="00232A40" w:rsidRDefault="007F3427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.class { font-family: Arial; }</w:t>
            </w:r>
          </w:p>
        </w:tc>
      </w:tr>
    </w:tbl>
    <w:p w14:paraId="7B37605A" w14:textId="77777777" w:rsidR="00DA2A01" w:rsidRPr="00232A40" w:rsidRDefault="00DA2A01" w:rsidP="005033E8">
      <w:pPr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317F8F23" w14:textId="77777777" w:rsidR="007F3427" w:rsidRPr="00232A40" w:rsidRDefault="00941950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21" w:name="_Toc525050464"/>
      <w:bookmarkStart w:id="322" w:name="_Toc116561130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따옴표 사용 범위</w:t>
      </w:r>
      <w:bookmarkEnd w:id="321"/>
      <w:bookmarkEnd w:id="322"/>
    </w:p>
    <w:p w14:paraId="695AD25D" w14:textId="77777777" w:rsidR="00D0684D" w:rsidRPr="00232A40" w:rsidRDefault="00D0684D" w:rsidP="00096774">
      <w:pPr>
        <w:pStyle w:val="a5"/>
        <w:numPr>
          <w:ilvl w:val="0"/>
          <w:numId w:val="23"/>
        </w:numPr>
        <w:jc w:val="left"/>
        <w:rPr>
          <w:color w:val="404040" w:themeColor="text1" w:themeTint="BF"/>
        </w:rPr>
      </w:pPr>
      <w:r w:rsidRPr="00232A40">
        <w:rPr>
          <w:color w:val="404040" w:themeColor="text1" w:themeTint="BF"/>
        </w:rPr>
        <w:t xml:space="preserve">@charset 선언 시에는 속성값을 큰따옴표(" ")로 감싼다. </w:t>
      </w:r>
    </w:p>
    <w:p w14:paraId="4450182B" w14:textId="77777777" w:rsidR="001211AF" w:rsidRPr="00232A40" w:rsidRDefault="001211AF" w:rsidP="00096774">
      <w:pPr>
        <w:pStyle w:val="a5"/>
        <w:numPr>
          <w:ilvl w:val="0"/>
          <w:numId w:val="23"/>
        </w:numPr>
        <w:jc w:val="left"/>
        <w:rPr>
          <w:color w:val="404040" w:themeColor="text1" w:themeTint="BF"/>
        </w:rPr>
      </w:pPr>
      <w:r w:rsidRPr="00232A40">
        <w:rPr>
          <w:rFonts w:hint="eastAsia"/>
          <w:color w:val="404040" w:themeColor="text1" w:themeTint="BF"/>
        </w:rPr>
        <w:t xml:space="preserve">url, </w:t>
      </w:r>
      <w:r w:rsidR="007F3427" w:rsidRPr="00232A40">
        <w:rPr>
          <w:rFonts w:hint="eastAsia"/>
          <w:color w:val="404040" w:themeColor="text1" w:themeTint="BF"/>
        </w:rPr>
        <w:t>공백이</w:t>
      </w:r>
      <w:r w:rsidR="007F3427" w:rsidRPr="00232A40">
        <w:rPr>
          <w:color w:val="404040" w:themeColor="text1" w:themeTint="BF"/>
        </w:rPr>
        <w:t xml:space="preserve"> 포함된 폰트명, </w:t>
      </w:r>
      <w:r w:rsidR="007F3427" w:rsidRPr="00232A40">
        <w:rPr>
          <w:rFonts w:hint="eastAsia"/>
          <w:color w:val="404040" w:themeColor="text1" w:themeTint="BF"/>
        </w:rPr>
        <w:t>문자열(string)</w:t>
      </w:r>
      <w:r w:rsidR="007F3427" w:rsidRPr="00232A40">
        <w:rPr>
          <w:color w:val="404040" w:themeColor="text1" w:themeTint="BF"/>
        </w:rPr>
        <w:t>데이터 타입은 작은따옴표(' ')</w:t>
      </w:r>
      <w:r w:rsidR="00D0684D" w:rsidRPr="00232A40">
        <w:rPr>
          <w:rFonts w:hint="eastAsia"/>
          <w:color w:val="404040" w:themeColor="text1" w:themeTint="BF"/>
        </w:rPr>
        <w:t>를 사용한다.</w:t>
      </w:r>
    </w:p>
    <w:p w14:paraId="2F4F7F35" w14:textId="77777777" w:rsidR="00EB1682" w:rsidRPr="00EB1682" w:rsidRDefault="00EB1682" w:rsidP="00096774">
      <w:pPr>
        <w:pStyle w:val="a5"/>
        <w:numPr>
          <w:ilvl w:val="0"/>
          <w:numId w:val="23"/>
        </w:numPr>
        <w:jc w:val="left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 xml:space="preserve">url </w:t>
      </w:r>
      <w:r w:rsidR="00BF0F50">
        <w:rPr>
          <w:rFonts w:hint="eastAsia"/>
          <w:color w:val="404040" w:themeColor="text1" w:themeTint="BF"/>
        </w:rPr>
        <w:t>입력 시</w:t>
      </w:r>
      <w:r>
        <w:rPr>
          <w:rFonts w:hint="eastAsia"/>
          <w:color w:val="404040" w:themeColor="text1" w:themeTint="BF"/>
        </w:rPr>
        <w:t xml:space="preserve"> 작은따옴표</w:t>
      </w:r>
      <w:r>
        <w:rPr>
          <w:color w:val="404040" w:themeColor="text1" w:themeTint="BF"/>
        </w:rPr>
        <w:t>(‘</w:t>
      </w:r>
      <w:r>
        <w:rPr>
          <w:rFonts w:hint="eastAsia"/>
          <w:color w:val="404040" w:themeColor="text1" w:themeTint="BF"/>
        </w:rPr>
        <w:t xml:space="preserve"> </w:t>
      </w:r>
      <w:r>
        <w:rPr>
          <w:color w:val="404040" w:themeColor="text1" w:themeTint="BF"/>
        </w:rPr>
        <w:t>‘</w:t>
      </w:r>
      <w:r>
        <w:rPr>
          <w:rFonts w:hint="eastAsia"/>
          <w:color w:val="404040" w:themeColor="text1" w:themeTint="BF"/>
        </w:rPr>
        <w:t>) 사용을 권장한다.</w:t>
      </w:r>
      <w:r>
        <w:rPr>
          <w:color w:val="404040" w:themeColor="text1" w:themeTint="BF"/>
        </w:rPr>
        <w:br/>
      </w:r>
      <w:r w:rsidRPr="00EB1682">
        <w:rPr>
          <w:rFonts w:hint="eastAsia"/>
          <w:b/>
          <w:color w:val="404040" w:themeColor="text1" w:themeTint="BF"/>
        </w:rPr>
        <w:t>Ex&gt; background: url(</w:t>
      </w:r>
      <w:r w:rsidRPr="00EB1682">
        <w:rPr>
          <w:b/>
          <w:color w:val="404040" w:themeColor="text1" w:themeTint="BF"/>
        </w:rPr>
        <w:t>‘</w:t>
      </w:r>
      <w:r w:rsidRPr="00EB1682">
        <w:rPr>
          <w:rFonts w:hint="eastAsia"/>
          <w:b/>
          <w:color w:val="404040" w:themeColor="text1" w:themeTint="BF"/>
        </w:rPr>
        <w:t>../../image/content/@temp_header.png</w:t>
      </w:r>
      <w:r w:rsidRPr="00EB1682">
        <w:rPr>
          <w:b/>
          <w:color w:val="404040" w:themeColor="text1" w:themeTint="BF"/>
        </w:rPr>
        <w:t>’</w:t>
      </w:r>
      <w:r w:rsidRPr="00EB1682">
        <w:rPr>
          <w:rFonts w:hint="eastAsia"/>
          <w:b/>
          <w:color w:val="404040" w:themeColor="text1" w:themeTint="BF"/>
        </w:rPr>
        <w:t>);</w:t>
      </w:r>
    </w:p>
    <w:p w14:paraId="627FF223" w14:textId="77777777" w:rsidR="00EB1682" w:rsidRDefault="00EB1682" w:rsidP="00096774">
      <w:pPr>
        <w:pStyle w:val="a5"/>
        <w:numPr>
          <w:ilvl w:val="0"/>
          <w:numId w:val="23"/>
        </w:numPr>
        <w:jc w:val="left"/>
        <w:rPr>
          <w:color w:val="404040" w:themeColor="text1" w:themeTint="BF"/>
        </w:rPr>
      </w:pPr>
      <w:r w:rsidRPr="00232A40">
        <w:rPr>
          <w:color w:val="404040" w:themeColor="text1" w:themeTint="BF"/>
        </w:rPr>
        <w:t>그 외의 경우에는 따옴표를 사용하지 않는다</w:t>
      </w:r>
      <w:r w:rsidRPr="00232A40">
        <w:rPr>
          <w:rFonts w:hint="eastAsia"/>
          <w:color w:val="404040" w:themeColor="text1" w:themeTint="BF"/>
        </w:rPr>
        <w:t>.</w:t>
      </w:r>
    </w:p>
    <w:p w14:paraId="394798F2" w14:textId="77777777" w:rsidR="00EB1682" w:rsidRPr="00232A40" w:rsidRDefault="00EB1682" w:rsidP="00EB1682">
      <w:pPr>
        <w:pStyle w:val="a5"/>
        <w:ind w:left="800"/>
        <w:jc w:val="left"/>
        <w:rPr>
          <w:color w:val="404040" w:themeColor="text1" w:themeTint="BF"/>
        </w:rPr>
      </w:pPr>
    </w:p>
    <w:tbl>
      <w:tblPr>
        <w:tblStyle w:val="a9"/>
        <w:tblpPr w:leftFromText="142" w:rightFromText="142" w:vertAnchor="text" w:horzAnchor="margin" w:tblpX="534" w:tblpY="244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14:paraId="4D9B56F6" w14:textId="77777777" w:rsidTr="00941950">
        <w:trPr>
          <w:trHeight w:val="1146"/>
        </w:trPr>
        <w:tc>
          <w:tcPr>
            <w:tcW w:w="9355" w:type="dxa"/>
          </w:tcPr>
          <w:p w14:paraId="689A7090" w14:textId="77777777" w:rsidR="007F3427" w:rsidRPr="00232A40" w:rsidRDefault="007F3427" w:rsidP="005033E8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7CA679C6" w14:textId="77777777" w:rsidR="00D0684D" w:rsidRPr="00232A40" w:rsidRDefault="00D0684D" w:rsidP="005033E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@charset "utf-8";</w:t>
            </w:r>
          </w:p>
          <w:p w14:paraId="2FDC5B8F" w14:textId="77777777" w:rsidR="00C7450E" w:rsidRDefault="00D0684D" w:rsidP="005033E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 xml:space="preserve">span.property { </w:t>
            </w:r>
          </w:p>
          <w:p w14:paraId="30C3C0F4" w14:textId="77777777" w:rsidR="00C7450E" w:rsidRDefault="007F3427" w:rsidP="00C7450E">
            <w:pPr>
              <w:pStyle w:val="a5"/>
              <w:ind w:firstLineChars="200" w:firstLine="400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font-family: '</w:t>
            </w:r>
            <w:r w:rsidR="00D0684D" w:rsidRPr="00232A40">
              <w:rPr>
                <w:rFonts w:hint="eastAsia"/>
                <w:color w:val="404040" w:themeColor="text1" w:themeTint="BF"/>
              </w:rPr>
              <w:t>맑은 고딕</w:t>
            </w:r>
            <w:r w:rsidRPr="00232A40">
              <w:rPr>
                <w:color w:val="404040" w:themeColor="text1" w:themeTint="BF"/>
              </w:rPr>
              <w:t>', '</w:t>
            </w:r>
            <w:r w:rsidR="00D0684D" w:rsidRPr="00232A40">
              <w:rPr>
                <w:rFonts w:hint="eastAsia"/>
                <w:color w:val="404040" w:themeColor="text1" w:themeTint="BF"/>
              </w:rPr>
              <w:t>consolas</w:t>
            </w:r>
            <w:r w:rsidR="00D0684D" w:rsidRPr="00232A40">
              <w:rPr>
                <w:color w:val="404040" w:themeColor="text1" w:themeTint="BF"/>
              </w:rPr>
              <w:t>’</w:t>
            </w:r>
            <w:r w:rsidRPr="00232A40">
              <w:rPr>
                <w:color w:val="404040" w:themeColor="text1" w:themeTint="BF"/>
              </w:rPr>
              <w:t>;</w:t>
            </w:r>
            <w:r w:rsidR="00D0684D" w:rsidRPr="00232A40">
              <w:rPr>
                <w:rFonts w:hint="eastAsia"/>
                <w:color w:val="404040" w:themeColor="text1" w:themeTint="BF"/>
              </w:rPr>
              <w:t xml:space="preserve"> </w:t>
            </w:r>
          </w:p>
          <w:p w14:paraId="5E74970C" w14:textId="221F5FC8" w:rsidR="00C7450E" w:rsidRDefault="00D0684D" w:rsidP="00C7450E">
            <w:pPr>
              <w:pStyle w:val="a5"/>
              <w:ind w:firstLineChars="200" w:firstLine="400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>background: url(</w:t>
            </w:r>
            <w:r w:rsidRPr="00232A40">
              <w:rPr>
                <w:color w:val="404040" w:themeColor="text1" w:themeTint="BF"/>
              </w:rPr>
              <w:t>‘</w:t>
            </w:r>
            <w:r w:rsidRPr="00232A40">
              <w:rPr>
                <w:rFonts w:hint="eastAsia"/>
                <w:color w:val="404040" w:themeColor="text1" w:themeTint="BF"/>
              </w:rPr>
              <w:t>../image/content/aa.png</w:t>
            </w:r>
            <w:r w:rsidRPr="00232A40">
              <w:rPr>
                <w:color w:val="404040" w:themeColor="text1" w:themeTint="BF"/>
              </w:rPr>
              <w:t>’</w:t>
            </w:r>
            <w:r w:rsidR="00155D02">
              <w:rPr>
                <w:color w:val="404040" w:themeColor="text1" w:themeTint="BF"/>
              </w:rPr>
              <w:t>)</w:t>
            </w:r>
            <w:r w:rsidRPr="00232A40">
              <w:rPr>
                <w:rFonts w:hint="eastAsia"/>
                <w:color w:val="404040" w:themeColor="text1" w:themeTint="BF"/>
              </w:rPr>
              <w:t xml:space="preserve">;  </w:t>
            </w:r>
          </w:p>
          <w:p w14:paraId="00D28278" w14:textId="60CE1E7D" w:rsidR="007F3427" w:rsidRPr="00232A40" w:rsidRDefault="00D0684D" w:rsidP="00C7450E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>}</w:t>
            </w:r>
          </w:p>
          <w:p w14:paraId="03130790" w14:textId="77777777" w:rsidR="00C7450E" w:rsidRDefault="00D0684D" w:rsidP="005033E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 xml:space="preserve">span.property:after { </w:t>
            </w:r>
          </w:p>
          <w:p w14:paraId="741BA715" w14:textId="77777777" w:rsidR="00C7450E" w:rsidRDefault="00D0684D" w:rsidP="00C7450E">
            <w:pPr>
              <w:pStyle w:val="a5"/>
              <w:ind w:firstLineChars="200" w:firstLine="400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content: ‘’</w:t>
            </w:r>
            <w:r w:rsidRPr="00232A40">
              <w:rPr>
                <w:rFonts w:hint="eastAsia"/>
                <w:color w:val="404040" w:themeColor="text1" w:themeTint="BF"/>
              </w:rPr>
              <w:t xml:space="preserve">; </w:t>
            </w:r>
          </w:p>
          <w:p w14:paraId="3E1BCBD9" w14:textId="4B681C8A" w:rsidR="00C7450E" w:rsidRDefault="00D0684D" w:rsidP="00C7450E">
            <w:pPr>
              <w:pStyle w:val="a5"/>
              <w:ind w:firstLineChars="200" w:firstLine="400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 xml:space="preserve">display: block; </w:t>
            </w:r>
          </w:p>
          <w:p w14:paraId="7FEB8B54" w14:textId="00289981" w:rsidR="00C7450E" w:rsidRDefault="00D0684D" w:rsidP="00C7450E">
            <w:pPr>
              <w:pStyle w:val="a5"/>
              <w:ind w:firstLineChars="200" w:firstLine="400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 xml:space="preserve">clear: </w:t>
            </w:r>
            <w:r w:rsidR="00C7450E">
              <w:rPr>
                <w:rFonts w:hint="eastAsia"/>
                <w:color w:val="404040" w:themeColor="text1" w:themeTint="BF"/>
              </w:rPr>
              <w:t>b</w:t>
            </w:r>
            <w:r w:rsidR="00C7450E">
              <w:rPr>
                <w:color w:val="404040" w:themeColor="text1" w:themeTint="BF"/>
              </w:rPr>
              <w:t>oth</w:t>
            </w:r>
            <w:r w:rsidRPr="00232A40">
              <w:rPr>
                <w:rFonts w:hint="eastAsia"/>
                <w:color w:val="404040" w:themeColor="text1" w:themeTint="BF"/>
              </w:rPr>
              <w:t xml:space="preserve">; </w:t>
            </w:r>
          </w:p>
          <w:p w14:paraId="4CFB2F09" w14:textId="63E5BF5F" w:rsidR="007F3427" w:rsidRPr="00232A40" w:rsidRDefault="00D0684D" w:rsidP="00C7450E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>}</w:t>
            </w:r>
          </w:p>
          <w:p w14:paraId="3889A505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29079D35" w14:textId="77777777" w:rsidR="00DA2A01" w:rsidRPr="00232A40" w:rsidRDefault="00DA2A01" w:rsidP="005033E8">
      <w:pPr>
        <w:pStyle w:val="a5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4E8DABC6" w14:textId="77777777" w:rsidR="00941950" w:rsidRPr="00232A40" w:rsidRDefault="00941950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23" w:name="_Toc525050465"/>
      <w:bookmarkStart w:id="324" w:name="_Toc116561131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들여쓰기</w:t>
      </w:r>
      <w:bookmarkEnd w:id="323"/>
      <w:bookmarkEnd w:id="324"/>
    </w:p>
    <w:p w14:paraId="47044EAB" w14:textId="74B36226" w:rsidR="00361015" w:rsidRPr="00232A40" w:rsidRDefault="00361015" w:rsidP="00361015">
      <w:pPr>
        <w:pStyle w:val="a5"/>
        <w:numPr>
          <w:ilvl w:val="0"/>
          <w:numId w:val="28"/>
        </w:numPr>
        <w:spacing w:after="240"/>
        <w:jc w:val="left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 xml:space="preserve">들여쓰기 </w:t>
      </w:r>
      <w:r w:rsidRPr="00AF466D">
        <w:rPr>
          <w:color w:val="404040" w:themeColor="text1" w:themeTint="BF"/>
        </w:rPr>
        <w:t>1탭 들여 쓰고, 1탭의 크기는 공백 4칸으로 설정</w:t>
      </w:r>
      <w:r>
        <w:rPr>
          <w:rFonts w:hint="eastAsia"/>
          <w:color w:val="404040" w:themeColor="text1" w:themeTint="BF"/>
        </w:rPr>
        <w:t>한</w:t>
      </w:r>
      <w:r w:rsidRPr="00AF466D">
        <w:rPr>
          <w:color w:val="404040" w:themeColor="text1" w:themeTint="BF"/>
        </w:rPr>
        <w:t xml:space="preserve">다. </w:t>
      </w:r>
      <w:r>
        <w:rPr>
          <w:rFonts w:hint="eastAsia"/>
          <w:color w:val="404040" w:themeColor="text1" w:themeTint="BF"/>
        </w:rPr>
        <w:t>문</w:t>
      </w:r>
      <w:r w:rsidRPr="00AF466D">
        <w:rPr>
          <w:color w:val="404040" w:themeColor="text1" w:themeTint="BF"/>
        </w:rPr>
        <w:t>서 내에서 반드시 탭을 이용하여 들여쓰기를 하며, 탭을 대</w:t>
      </w:r>
      <w:r>
        <w:rPr>
          <w:rFonts w:hint="eastAsia"/>
          <w:color w:val="404040" w:themeColor="text1" w:themeTint="BF"/>
        </w:rPr>
        <w:t>신</w:t>
      </w:r>
      <w:r w:rsidRPr="00AF466D">
        <w:rPr>
          <w:color w:val="404040" w:themeColor="text1" w:themeTint="BF"/>
        </w:rPr>
        <w:t xml:space="preserve">하여 공백으로 띄어 </w:t>
      </w:r>
      <w:r w:rsidRPr="00AF466D">
        <w:rPr>
          <w:rFonts w:hint="eastAsia"/>
          <w:color w:val="404040" w:themeColor="text1" w:themeTint="BF"/>
        </w:rPr>
        <w:t>들여 쓰지</w:t>
      </w:r>
      <w:r w:rsidRPr="00AF466D">
        <w:rPr>
          <w:color w:val="404040" w:themeColor="text1" w:themeTint="BF"/>
        </w:rPr>
        <w:t xml:space="preserve"> 않는다.</w:t>
      </w:r>
    </w:p>
    <w:tbl>
      <w:tblPr>
        <w:tblStyle w:val="a9"/>
        <w:tblpPr w:leftFromText="142" w:rightFromText="142" w:vertAnchor="text" w:horzAnchor="margin" w:tblpX="534" w:tblpY="244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14:paraId="153C46B7" w14:textId="77777777" w:rsidTr="00941950">
        <w:trPr>
          <w:trHeight w:val="416"/>
        </w:trPr>
        <w:tc>
          <w:tcPr>
            <w:tcW w:w="9355" w:type="dxa"/>
          </w:tcPr>
          <w:p w14:paraId="44AB3BDB" w14:textId="77777777"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2655BF15" w14:textId="5E168423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@media all and (min-width: 480px)</w:t>
            </w:r>
            <w:r w:rsidR="00F86B20"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{</w:t>
            </w:r>
          </w:p>
          <w:p w14:paraId="6C48BF6D" w14:textId="2A5E33CB" w:rsidR="003956BF" w:rsidRDefault="00C91AEA" w:rsidP="006A606C">
            <w:pPr>
              <w:ind w:firstLineChars="200" w:firstLine="4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.</w:t>
            </w:r>
            <w:r w:rsidR="007F342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contents { </w:t>
            </w:r>
          </w:p>
          <w:p w14:paraId="0A9B01E9" w14:textId="77A4FC3E" w:rsidR="003956BF" w:rsidRDefault="007F3427" w:rsidP="003956BF">
            <w:pPr>
              <w:ind w:firstLineChars="400" w:firstLine="8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width:100%</w:t>
            </w:r>
            <w:r w:rsidR="003956BF">
              <w:rPr>
                <w:rFonts w:asciiTheme="majorHAnsi" w:eastAsiaTheme="majorHAnsi" w:hAnsiTheme="majorHAnsi"/>
                <w:color w:val="404040" w:themeColor="text1" w:themeTint="BF"/>
              </w:rPr>
              <w:t>;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</w:p>
          <w:p w14:paraId="67C108D3" w14:textId="3DE4B906" w:rsidR="007F3427" w:rsidRPr="00232A40" w:rsidRDefault="007F3427" w:rsidP="003956BF">
            <w:pPr>
              <w:ind w:firstLineChars="200" w:firstLine="4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}</w:t>
            </w:r>
          </w:p>
          <w:p w14:paraId="7AE58401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}</w:t>
            </w:r>
          </w:p>
        </w:tc>
      </w:tr>
    </w:tbl>
    <w:p w14:paraId="17686DC7" w14:textId="77777777" w:rsidR="00DA2A01" w:rsidRPr="00232A40" w:rsidRDefault="00DA2A01" w:rsidP="005033E8">
      <w:pPr>
        <w:pStyle w:val="a5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780EA6B2" w14:textId="77777777" w:rsidR="00B466B4" w:rsidRPr="00232A40" w:rsidRDefault="00B466B4" w:rsidP="00B466B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25" w:name="_Toc116561132"/>
      <w:bookmarkStart w:id="326" w:name="_Toc525050466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공백</w:t>
      </w:r>
      <w:bookmarkEnd w:id="325"/>
    </w:p>
    <w:p w14:paraId="20D88651" w14:textId="271A1BDB" w:rsidR="00B466B4" w:rsidRDefault="00B466B4" w:rsidP="00B466B4">
      <w:pPr>
        <w:pStyle w:val="a5"/>
        <w:numPr>
          <w:ilvl w:val="0"/>
          <w:numId w:val="23"/>
        </w:numPr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속성(</w:t>
      </w:r>
      <w:r w:rsidRPr="00232A40">
        <w:rPr>
          <w:rFonts w:asciiTheme="majorHAnsi" w:eastAsiaTheme="majorHAnsi" w:hAnsiTheme="majorHAnsi"/>
          <w:color w:val="404040" w:themeColor="text1" w:themeTint="BF"/>
        </w:rPr>
        <w:t>Property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)과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콜론(</w:t>
      </w:r>
      <w:r w:rsidRPr="00232A40">
        <w:rPr>
          <w:rFonts w:asciiTheme="majorHAnsi" w:eastAsiaTheme="majorHAnsi" w:hAnsiTheme="majorHAnsi"/>
          <w:color w:val="404040" w:themeColor="text1" w:themeTint="BF"/>
        </w:rPr>
        <w:t>colon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/ : )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사이의 공백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,</w:t>
      </w:r>
      <w:r w:rsidR="00532539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값(</w:t>
      </w:r>
      <w:r w:rsidRPr="00232A40">
        <w:rPr>
          <w:rFonts w:asciiTheme="majorHAnsi" w:eastAsiaTheme="majorHAnsi" w:hAnsiTheme="majorHAnsi"/>
          <w:color w:val="404040" w:themeColor="text1" w:themeTint="BF"/>
        </w:rPr>
        <w:t>value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)과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!important 사이의 공백은 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한 칸만 띄고, 그 이상은 하지 않는다.</w:t>
      </w:r>
    </w:p>
    <w:tbl>
      <w:tblPr>
        <w:tblStyle w:val="a9"/>
        <w:tblpPr w:leftFromText="142" w:rightFromText="142" w:vertAnchor="text" w:tblpX="534" w:tblpY="143"/>
        <w:tblW w:w="0" w:type="auto"/>
        <w:tblLook w:val="04A0" w:firstRow="1" w:lastRow="0" w:firstColumn="1" w:lastColumn="0" w:noHBand="0" w:noVBand="1"/>
      </w:tblPr>
      <w:tblGrid>
        <w:gridCol w:w="9375"/>
      </w:tblGrid>
      <w:tr w:rsidR="00B466B4" w:rsidRPr="00232A40" w14:paraId="117BEA07" w14:textId="77777777" w:rsidTr="00B466B4">
        <w:tc>
          <w:tcPr>
            <w:tcW w:w="9375" w:type="dxa"/>
          </w:tcPr>
          <w:p w14:paraId="1EA7B26B" w14:textId="77777777" w:rsidR="00837FAB" w:rsidRDefault="00B466B4" w:rsidP="00B466B4">
            <w:pPr>
              <w:pStyle w:val="a5"/>
              <w:spacing w:after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>Example.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br/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span.property</w:t>
            </w:r>
            <w:r w:rsidRPr="00EB1682">
              <w:rPr>
                <w:rFonts w:asciiTheme="majorHAnsi" w:eastAsiaTheme="majorHAnsi" w:hAnsiTheme="majorHAnsi" w:hint="eastAsia"/>
                <w:b/>
                <w:color w:val="FF0000"/>
                <w:sz w:val="30"/>
                <w:szCs w:val="30"/>
              </w:rPr>
              <w:t>√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{</w:t>
            </w:r>
            <w:r w:rsidR="00BC13E2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837FAB">
              <w:rPr>
                <w:rFonts w:asciiTheme="majorHAnsi" w:eastAsiaTheme="majorHAnsi" w:hAnsiTheme="majorHAnsi"/>
                <w:color w:val="404040" w:themeColor="text1" w:themeTint="BF"/>
              </w:rPr>
              <w:br/>
              <w:t xml:space="preserve">    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display:</w:t>
            </w:r>
            <w:r w:rsidRPr="00EB1682">
              <w:rPr>
                <w:rFonts w:asciiTheme="majorHAnsi" w:eastAsiaTheme="majorHAnsi" w:hAnsiTheme="majorHAnsi" w:hint="eastAsia"/>
                <w:b/>
                <w:color w:val="FF0000"/>
                <w:sz w:val="30"/>
                <w:szCs w:val="30"/>
              </w:rPr>
              <w:t>√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block;</w:t>
            </w:r>
            <w:r w:rsidR="00837FAB">
              <w:rPr>
                <w:rFonts w:asciiTheme="majorHAnsi" w:eastAsiaTheme="majorHAnsi" w:hAnsiTheme="majorHAnsi"/>
                <w:color w:val="404040" w:themeColor="text1" w:themeTint="BF"/>
              </w:rPr>
              <w:br/>
              <w:t xml:space="preserve">    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rgba(255,</w:t>
            </w:r>
            <w:r w:rsidRPr="00EB1682">
              <w:rPr>
                <w:rFonts w:asciiTheme="majorHAnsi" w:eastAsiaTheme="majorHAnsi" w:hAnsiTheme="majorHAnsi" w:hint="eastAsia"/>
                <w:b/>
                <w:color w:val="FF0000"/>
                <w:sz w:val="30"/>
                <w:szCs w:val="30"/>
              </w:rPr>
              <w:t>√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255,</w:t>
            </w:r>
            <w:r w:rsidRPr="00EB1682">
              <w:rPr>
                <w:rFonts w:asciiTheme="majorHAnsi" w:eastAsiaTheme="majorHAnsi" w:hAnsiTheme="majorHAnsi" w:hint="eastAsia"/>
                <w:b/>
                <w:color w:val="FF0000"/>
                <w:sz w:val="30"/>
                <w:szCs w:val="30"/>
              </w:rPr>
              <w:t>√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255,</w:t>
            </w:r>
            <w:r w:rsidRPr="00EB1682">
              <w:rPr>
                <w:rFonts w:asciiTheme="majorHAnsi" w:eastAsiaTheme="majorHAnsi" w:hAnsiTheme="majorHAnsi" w:hint="eastAsia"/>
                <w:b/>
                <w:color w:val="FF0000"/>
                <w:sz w:val="30"/>
                <w:szCs w:val="30"/>
              </w:rPr>
              <w:t>√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0.1);</w:t>
            </w:r>
          </w:p>
          <w:p w14:paraId="0AA83423" w14:textId="7C62B2F9" w:rsidR="00B466B4" w:rsidRPr="00232A40" w:rsidRDefault="00B466B4" w:rsidP="00B466B4">
            <w:pPr>
              <w:pStyle w:val="a5"/>
              <w:spacing w:after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}</w:t>
            </w:r>
          </w:p>
        </w:tc>
      </w:tr>
    </w:tbl>
    <w:p w14:paraId="53BD644D" w14:textId="77777777" w:rsidR="00B466B4" w:rsidRPr="00B466B4" w:rsidRDefault="00B466B4" w:rsidP="007B4EE9">
      <w:pPr>
        <w:pStyle w:val="a5"/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5A147E14" w14:textId="77777777" w:rsidR="00B466B4" w:rsidRPr="00232A40" w:rsidRDefault="00B466B4" w:rsidP="00B466B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27" w:name="_Toc116561133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줄바꿈</w:t>
      </w:r>
      <w:bookmarkEnd w:id="327"/>
    </w:p>
    <w:p w14:paraId="00DF2904" w14:textId="1240ED6D" w:rsidR="00B466B4" w:rsidRPr="009F4D5F" w:rsidRDefault="009F4D5F" w:rsidP="00B466B4">
      <w:pPr>
        <w:pStyle w:val="a5"/>
        <w:numPr>
          <w:ilvl w:val="0"/>
          <w:numId w:val="23"/>
        </w:numPr>
        <w:spacing w:after="240"/>
        <w:jc w:val="left"/>
        <w:rPr>
          <w:rFonts w:asciiTheme="majorHAnsi" w:eastAsiaTheme="majorHAnsi" w:hAnsiTheme="majorHAnsi"/>
          <w:bCs/>
          <w:color w:val="404040" w:themeColor="text1" w:themeTint="BF"/>
        </w:rPr>
      </w:pPr>
      <w:r w:rsidRPr="009F4D5F">
        <w:rPr>
          <w:rFonts w:asciiTheme="majorHAnsi" w:eastAsiaTheme="majorHAnsi" w:hAnsiTheme="majorHAnsi" w:hint="eastAsia"/>
          <w:bCs/>
          <w:color w:val="404040" w:themeColor="text1" w:themeTint="BF"/>
        </w:rPr>
        <w:t>소스의 가독</w:t>
      </w:r>
      <w:r>
        <w:rPr>
          <w:rFonts w:asciiTheme="majorHAnsi" w:eastAsiaTheme="majorHAnsi" w:hAnsiTheme="majorHAnsi" w:hint="eastAsia"/>
          <w:bCs/>
          <w:color w:val="404040" w:themeColor="text1" w:themeTint="BF"/>
        </w:rPr>
        <w:t>성</w:t>
      </w:r>
      <w:r w:rsidRPr="009F4D5F">
        <w:rPr>
          <w:rFonts w:asciiTheme="majorHAnsi" w:eastAsiaTheme="majorHAnsi" w:hAnsiTheme="majorHAnsi" w:hint="eastAsia"/>
          <w:bCs/>
          <w:color w:val="404040" w:themeColor="text1" w:themeTint="BF"/>
        </w:rPr>
        <w:t>을 위해 속성과 다음 속성과는 줄바꿈을 한다.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B466B4" w:rsidRPr="00232A40" w14:paraId="4BA69DC5" w14:textId="77777777" w:rsidTr="00EA21A4">
        <w:tc>
          <w:tcPr>
            <w:tcW w:w="9355" w:type="dxa"/>
          </w:tcPr>
          <w:p w14:paraId="20B5CD26" w14:textId="77777777" w:rsidR="00B466B4" w:rsidRPr="00232A40" w:rsidRDefault="00B466B4" w:rsidP="00EA21A4">
            <w:pPr>
              <w:pStyle w:val="a5"/>
              <w:spacing w:after="240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>Example.</w:t>
            </w:r>
          </w:p>
          <w:p w14:paraId="5C9C08E3" w14:textId="77777777" w:rsidR="002D0312" w:rsidRDefault="00B466B4" w:rsidP="002D0312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span.property { </w:t>
            </w:r>
          </w:p>
          <w:p w14:paraId="28BD7880" w14:textId="77777777" w:rsidR="004E7698" w:rsidRDefault="00B466B4" w:rsidP="002D0312">
            <w:pPr>
              <w:pStyle w:val="a5"/>
              <w:ind w:firstLineChars="200" w:firstLine="4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display: block; </w:t>
            </w:r>
          </w:p>
          <w:p w14:paraId="537FCD59" w14:textId="619EEB80" w:rsidR="002D0312" w:rsidRDefault="00B466B4" w:rsidP="002D0312">
            <w:pPr>
              <w:pStyle w:val="a5"/>
              <w:ind w:firstLineChars="200" w:firstLine="4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rgba(255, 255, 255, 0.1); </w:t>
            </w:r>
          </w:p>
          <w:p w14:paraId="4286D95D" w14:textId="207E0D45" w:rsidR="00B466B4" w:rsidRPr="00232A40" w:rsidRDefault="00B466B4" w:rsidP="00EA21A4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}</w:t>
            </w:r>
          </w:p>
        </w:tc>
      </w:tr>
    </w:tbl>
    <w:p w14:paraId="1AFA8F71" w14:textId="77777777" w:rsidR="007F3427" w:rsidRPr="00232A40" w:rsidRDefault="007F3427" w:rsidP="00096774">
      <w:pPr>
        <w:pStyle w:val="2"/>
        <w:numPr>
          <w:ilvl w:val="1"/>
          <w:numId w:val="25"/>
        </w:numPr>
        <w:spacing w:before="24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328" w:name="_Toc497385330"/>
      <w:bookmarkStart w:id="329" w:name="_Toc497830444"/>
      <w:bookmarkStart w:id="330" w:name="_Toc525050468"/>
      <w:bookmarkStart w:id="331" w:name="_Toc116561134"/>
      <w:bookmarkEnd w:id="326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속성</w:t>
      </w:r>
      <w:bookmarkEnd w:id="328"/>
      <w:bookmarkEnd w:id="329"/>
      <w:bookmarkEnd w:id="330"/>
      <w:bookmarkEnd w:id="331"/>
    </w:p>
    <w:p w14:paraId="7B7477F2" w14:textId="77777777" w:rsidR="00B23615" w:rsidRPr="00746B36" w:rsidRDefault="00B23615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32" w:name="_Toc525050469"/>
      <w:bookmarkStart w:id="333" w:name="_Toc116561135"/>
      <w:r w:rsidRPr="00746B36">
        <w:rPr>
          <w:rFonts w:eastAsiaTheme="majorHAnsi" w:hint="eastAsia"/>
          <w:b/>
          <w:color w:val="404040" w:themeColor="text1" w:themeTint="BF"/>
          <w:sz w:val="26"/>
          <w:szCs w:val="26"/>
        </w:rPr>
        <w:t>선언</w:t>
      </w:r>
      <w:r w:rsidR="00D10C11" w:rsidRPr="00746B36">
        <w:rPr>
          <w:rFonts w:eastAsiaTheme="majorHAnsi" w:hint="eastAsia"/>
          <w:b/>
          <w:color w:val="404040" w:themeColor="text1" w:themeTint="BF"/>
          <w:sz w:val="26"/>
          <w:szCs w:val="26"/>
        </w:rPr>
        <w:t>순서</w:t>
      </w:r>
      <w:bookmarkEnd w:id="332"/>
      <w:bookmarkEnd w:id="333"/>
    </w:p>
    <w:p w14:paraId="6A594827" w14:textId="799DD394" w:rsidR="007F7F5C" w:rsidRPr="00232A40" w:rsidRDefault="00325E60" w:rsidP="00096774">
      <w:pPr>
        <w:pStyle w:val="a5"/>
        <w:numPr>
          <w:ilvl w:val="0"/>
          <w:numId w:val="23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c</w:t>
      </w:r>
      <w:r w:rsidR="00992B91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lass 충돌을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방지하기</w:t>
      </w:r>
      <w:r w:rsidR="00992B91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위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하여 t</w:t>
      </w:r>
      <w:r w:rsidR="00992B91" w:rsidRPr="00232A40">
        <w:rPr>
          <w:rFonts w:asciiTheme="majorHAnsi" w:eastAsiaTheme="majorHAnsi" w:hAnsiTheme="majorHAnsi" w:hint="eastAsia"/>
          <w:color w:val="404040" w:themeColor="text1" w:themeTint="BF"/>
        </w:rPr>
        <w:t>ag와 선택자를 함께 기재</w:t>
      </w:r>
      <w:r w:rsidR="001C4AF3" w:rsidRPr="00232A40">
        <w:rPr>
          <w:rFonts w:asciiTheme="majorHAnsi" w:eastAsiaTheme="majorHAnsi" w:hAnsiTheme="majorHAnsi" w:hint="eastAsia"/>
          <w:color w:val="404040" w:themeColor="text1" w:themeTint="BF"/>
        </w:rPr>
        <w:t>하여 명확히 구분한다</w:t>
      </w:r>
      <w:r w:rsidR="00992B91" w:rsidRPr="00232A40">
        <w:rPr>
          <w:rFonts w:asciiTheme="majorHAnsi" w:eastAsiaTheme="majorHAnsi" w:hAnsiTheme="majorHAnsi" w:hint="eastAsia"/>
          <w:color w:val="404040" w:themeColor="text1" w:themeTint="BF"/>
        </w:rPr>
        <w:t>.</w:t>
      </w:r>
      <w:r w:rsidR="001C4AF3" w:rsidRPr="00232A40">
        <w:rPr>
          <w:rFonts w:asciiTheme="majorHAnsi" w:eastAsiaTheme="majorHAnsi" w:hAnsiTheme="majorHAnsi"/>
          <w:color w:val="404040" w:themeColor="text1" w:themeTint="BF"/>
        </w:rPr>
        <w:br/>
      </w:r>
      <w:r w:rsidR="007F7F5C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단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,</w:t>
      </w:r>
      <w:r w:rsidR="007F7F5C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버튼과 같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이 여러 tag에</w:t>
      </w:r>
      <w:r w:rsidR="007F7F5C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범용적으로 사용될 가능성이 있는 </w:t>
      </w:r>
      <w:r w:rsidR="007F7F5C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class는 제외</w:t>
      </w:r>
      <w:r w:rsidR="007D4168">
        <w:rPr>
          <w:rFonts w:asciiTheme="majorHAnsi" w:eastAsiaTheme="majorHAnsi" w:hAnsiTheme="majorHAnsi" w:hint="eastAsia"/>
          <w:b/>
          <w:color w:val="404040" w:themeColor="text1" w:themeTint="BF"/>
        </w:rPr>
        <w:t>한다.</w:t>
      </w:r>
      <w:r w:rsidR="006B5D2C" w:rsidRPr="00232A40">
        <w:rPr>
          <w:rFonts w:asciiTheme="majorHAnsi" w:eastAsiaTheme="majorHAnsi" w:hAnsiTheme="majorHAnsi"/>
          <w:b/>
          <w:color w:val="404040" w:themeColor="text1" w:themeTint="BF"/>
        </w:rPr>
        <w:br/>
      </w:r>
      <w:r w:rsidR="006B5D2C" w:rsidRPr="00EB1682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Ex&gt; div.property, </w:t>
      </w:r>
      <w:r w:rsidR="001C4AF3" w:rsidRPr="00EB1682">
        <w:rPr>
          <w:rFonts w:asciiTheme="majorHAnsi" w:eastAsiaTheme="majorHAnsi" w:hAnsiTheme="majorHAnsi" w:hint="eastAsia"/>
          <w:b/>
          <w:color w:val="404040" w:themeColor="text1" w:themeTint="BF"/>
        </w:rPr>
        <w:t>.</w:t>
      </w:r>
      <w:r w:rsidR="00F56C4B">
        <w:rPr>
          <w:rFonts w:asciiTheme="majorHAnsi" w:eastAsiaTheme="majorHAnsi" w:hAnsiTheme="majorHAnsi" w:hint="eastAsia"/>
          <w:b/>
          <w:color w:val="404040" w:themeColor="text1" w:themeTint="BF"/>
        </w:rPr>
        <w:t>s</w:t>
      </w:r>
      <w:r w:rsidR="00F56C4B">
        <w:rPr>
          <w:rFonts w:asciiTheme="majorHAnsi" w:eastAsiaTheme="majorHAnsi" w:hAnsiTheme="majorHAnsi"/>
          <w:b/>
          <w:color w:val="404040" w:themeColor="text1" w:themeTint="BF"/>
        </w:rPr>
        <w:t>e</w:t>
      </w:r>
      <w:r w:rsidR="00D26C11">
        <w:rPr>
          <w:rFonts w:asciiTheme="majorHAnsi" w:eastAsiaTheme="majorHAnsi" w:hAnsiTheme="majorHAnsi"/>
          <w:b/>
          <w:color w:val="404040" w:themeColor="text1" w:themeTint="BF"/>
        </w:rPr>
        <w:t>-</w:t>
      </w:r>
      <w:r w:rsidR="00DA2A01" w:rsidRPr="00EB1682">
        <w:rPr>
          <w:rFonts w:asciiTheme="majorHAnsi" w:eastAsiaTheme="majorHAnsi" w:hAnsiTheme="majorHAnsi" w:hint="eastAsia"/>
          <w:b/>
          <w:color w:val="404040" w:themeColor="text1" w:themeTint="BF"/>
        </w:rPr>
        <w:t>btn</w:t>
      </w:r>
    </w:p>
    <w:p w14:paraId="1C121A49" w14:textId="31242FA5" w:rsidR="00E52AA4" w:rsidRPr="00232A40" w:rsidRDefault="007F3427" w:rsidP="00096774">
      <w:pPr>
        <w:pStyle w:val="a5"/>
        <w:numPr>
          <w:ilvl w:val="0"/>
          <w:numId w:val="23"/>
        </w:numPr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속성 선언</w:t>
      </w:r>
      <w:r w:rsidR="00D10C11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순서는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D76703">
        <w:rPr>
          <w:rFonts w:asciiTheme="majorHAnsi" w:eastAsiaTheme="majorHAnsi" w:hAnsiTheme="majorHAnsi" w:hint="eastAsia"/>
          <w:b/>
          <w:color w:val="404040" w:themeColor="text1" w:themeTint="BF"/>
        </w:rPr>
        <w:t>콘</w:t>
      </w:r>
      <w:r w:rsidR="00A20893">
        <w:rPr>
          <w:rFonts w:asciiTheme="majorHAnsi" w:eastAsiaTheme="majorHAnsi" w:hAnsiTheme="majorHAnsi" w:hint="eastAsia"/>
          <w:b/>
          <w:color w:val="404040" w:themeColor="text1" w:themeTint="BF"/>
        </w:rPr>
        <w:t>텐츠생성</w:t>
      </w:r>
      <w:r w:rsidR="003E4872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</w:t>
      </w:r>
      <w:r w:rsidR="00906DCE">
        <w:rPr>
          <w:rFonts w:asciiTheme="majorHAnsi" w:eastAsiaTheme="majorHAnsi" w:hAnsiTheme="majorHAnsi"/>
          <w:b/>
          <w:color w:val="404040" w:themeColor="text1" w:themeTint="BF"/>
        </w:rPr>
        <w:t>-</w:t>
      </w:r>
      <w:r w:rsidR="003E4872">
        <w:rPr>
          <w:rFonts w:asciiTheme="majorHAnsi" w:eastAsiaTheme="majorHAnsi" w:hAnsiTheme="majorHAnsi"/>
          <w:b/>
          <w:color w:val="404040" w:themeColor="text1" w:themeTint="BF"/>
        </w:rPr>
        <w:t xml:space="preserve"> </w:t>
      </w:r>
      <w:r w:rsidR="00906DCE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우선순위 </w:t>
      </w:r>
      <w:r w:rsidR="00906DCE">
        <w:rPr>
          <w:rFonts w:asciiTheme="majorHAnsi" w:eastAsiaTheme="majorHAnsi" w:hAnsiTheme="majorHAnsi"/>
          <w:b/>
          <w:color w:val="404040" w:themeColor="text1" w:themeTint="BF"/>
        </w:rPr>
        <w:t xml:space="preserve">– </w:t>
      </w:r>
      <w:r w:rsidR="00906DCE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표시 </w:t>
      </w:r>
      <w:r w:rsidR="00906DCE">
        <w:rPr>
          <w:rFonts w:asciiTheme="majorHAnsi" w:eastAsiaTheme="majorHAnsi" w:hAnsiTheme="majorHAnsi"/>
          <w:b/>
          <w:color w:val="404040" w:themeColor="text1" w:themeTint="BF"/>
        </w:rPr>
        <w:t xml:space="preserve">– </w:t>
      </w:r>
      <w:r w:rsidR="00906DCE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레이아웃 </w:t>
      </w:r>
      <w:r w:rsidR="00906DCE">
        <w:rPr>
          <w:rFonts w:asciiTheme="majorHAnsi" w:eastAsiaTheme="majorHAnsi" w:hAnsiTheme="majorHAnsi"/>
          <w:b/>
          <w:color w:val="404040" w:themeColor="text1" w:themeTint="BF"/>
        </w:rPr>
        <w:t xml:space="preserve">– </w:t>
      </w:r>
      <w:r w:rsidR="00D10C11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사이즈</w:t>
      </w:r>
      <w:r w:rsidR="00906DCE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</w:t>
      </w:r>
      <w:r w:rsidR="00906DCE">
        <w:rPr>
          <w:rFonts w:asciiTheme="majorHAnsi" w:eastAsiaTheme="majorHAnsi" w:hAnsiTheme="majorHAnsi"/>
          <w:b/>
          <w:color w:val="404040" w:themeColor="text1" w:themeTint="BF"/>
        </w:rPr>
        <w:t xml:space="preserve">– </w:t>
      </w:r>
      <w:r w:rsidR="00C93403">
        <w:rPr>
          <w:rFonts w:asciiTheme="majorHAnsi" w:eastAsiaTheme="majorHAnsi" w:hAnsiTheme="majorHAnsi" w:hint="eastAsia"/>
          <w:b/>
          <w:color w:val="404040" w:themeColor="text1" w:themeTint="BF"/>
        </w:rPr>
        <w:t>콘</w:t>
      </w:r>
      <w:r w:rsidR="00D10C11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텐츠</w:t>
      </w:r>
      <w:r w:rsidR="00906DCE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</w:t>
      </w:r>
      <w:r w:rsidR="00D10C11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-</w:t>
      </w:r>
      <w:r w:rsidR="00906DCE">
        <w:rPr>
          <w:rFonts w:asciiTheme="majorHAnsi" w:eastAsiaTheme="majorHAnsi" w:hAnsiTheme="majorHAnsi"/>
          <w:b/>
          <w:color w:val="404040" w:themeColor="text1" w:themeTint="BF"/>
        </w:rPr>
        <w:t xml:space="preserve"> </w:t>
      </w:r>
      <w:r w:rsidR="00D3118C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부가속성</w:t>
      </w:r>
      <w:r w:rsidR="00D3118C" w:rsidRPr="00232A40">
        <w:rPr>
          <w:rFonts w:asciiTheme="majorHAnsi" w:eastAsiaTheme="majorHAnsi" w:hAnsiTheme="majorHAnsi"/>
          <w:color w:val="404040" w:themeColor="text1" w:themeTint="BF"/>
        </w:rPr>
        <w:t>으로</w:t>
      </w:r>
      <w:r w:rsidR="00D10C11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작성</w:t>
      </w:r>
      <w:r w:rsidR="00992B91" w:rsidRPr="00232A40">
        <w:rPr>
          <w:rFonts w:asciiTheme="majorHAnsi" w:eastAsiaTheme="majorHAnsi" w:hAnsiTheme="majorHAnsi" w:hint="eastAsia"/>
          <w:color w:val="404040" w:themeColor="text1" w:themeTint="BF"/>
        </w:rPr>
        <w:t>한다.</w:t>
      </w:r>
      <w:r w:rsidR="00D10C11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(아래 표 참고)</w:t>
      </w:r>
    </w:p>
    <w:tbl>
      <w:tblPr>
        <w:tblStyle w:val="11"/>
        <w:tblW w:w="0" w:type="auto"/>
        <w:tblInd w:w="534" w:type="dxa"/>
        <w:tblLook w:val="04A0" w:firstRow="1" w:lastRow="0" w:firstColumn="1" w:lastColumn="0" w:noHBand="0" w:noVBand="1"/>
      </w:tblPr>
      <w:tblGrid>
        <w:gridCol w:w="3293"/>
        <w:gridCol w:w="6062"/>
      </w:tblGrid>
      <w:tr w:rsidR="00232A40" w:rsidRPr="00232A40" w14:paraId="2BE92E45" w14:textId="77777777" w:rsidTr="4B2BD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77C2581C" w14:textId="77777777" w:rsidR="002E6442" w:rsidRPr="00BE1E99" w:rsidRDefault="002E6442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D9D9D9" w:themeColor="background1" w:themeShade="D9"/>
                <w:szCs w:val="20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  <w:szCs w:val="20"/>
              </w:rPr>
              <w:t>범주</w:t>
            </w:r>
          </w:p>
        </w:tc>
        <w:tc>
          <w:tcPr>
            <w:tcW w:w="6062" w:type="dxa"/>
          </w:tcPr>
          <w:p w14:paraId="7E51A1CA" w14:textId="77777777" w:rsidR="002E6442" w:rsidRPr="00BE1E99" w:rsidRDefault="002E6442" w:rsidP="005033E8">
            <w:pPr>
              <w:pStyle w:val="aa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  <w:szCs w:val="20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  <w:szCs w:val="20"/>
              </w:rPr>
              <w:t>속성</w:t>
            </w:r>
          </w:p>
        </w:tc>
      </w:tr>
      <w:tr w:rsidR="002E7077" w:rsidRPr="00232A40" w14:paraId="2B92B604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34A18ED5" w14:textId="5BFD42E4" w:rsidR="002E7077" w:rsidRPr="00232A40" w:rsidRDefault="00D76703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콘</w:t>
            </w:r>
            <w:r w:rsidR="002E7077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텐츠생성</w:t>
            </w:r>
          </w:p>
        </w:tc>
        <w:tc>
          <w:tcPr>
            <w:tcW w:w="6062" w:type="dxa"/>
          </w:tcPr>
          <w:p w14:paraId="34F163E9" w14:textId="1689BE29" w:rsidR="002E7077" w:rsidRPr="00232A40" w:rsidRDefault="002E7077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c</w:t>
            </w:r>
            <w:r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ontent</w:t>
            </w:r>
          </w:p>
        </w:tc>
      </w:tr>
      <w:tr w:rsidR="00232A40" w:rsidRPr="00232A40" w14:paraId="1DBE9703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42B20737" w14:textId="6F84ED9C" w:rsidR="002E6442" w:rsidRPr="00232A40" w:rsidRDefault="002E707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우선순위</w:t>
            </w:r>
          </w:p>
        </w:tc>
        <w:tc>
          <w:tcPr>
            <w:tcW w:w="6062" w:type="dxa"/>
          </w:tcPr>
          <w:p w14:paraId="7F339FAD" w14:textId="77777777" w:rsidR="002E6442" w:rsidRPr="00232A40" w:rsidRDefault="002E6442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z-index</w:t>
            </w:r>
          </w:p>
        </w:tc>
      </w:tr>
      <w:tr w:rsidR="00232A40" w:rsidRPr="00232A40" w14:paraId="7CCB6CB2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14AE0CBE" w14:textId="77777777" w:rsidR="002E6442" w:rsidRPr="00232A40" w:rsidRDefault="002E6442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표시</w:t>
            </w:r>
          </w:p>
        </w:tc>
        <w:tc>
          <w:tcPr>
            <w:tcW w:w="6062" w:type="dxa"/>
          </w:tcPr>
          <w:p w14:paraId="3828DAFC" w14:textId="564DCE9B" w:rsidR="002E6442" w:rsidRPr="00232A40" w:rsidRDefault="00C246A4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o</w:t>
            </w:r>
            <w:r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verflow</w:t>
            </w:r>
          </w:p>
        </w:tc>
      </w:tr>
      <w:tr w:rsidR="00232A40" w:rsidRPr="00232A40" w14:paraId="274300E1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1A3FAC43" w14:textId="77777777" w:rsidR="002E6442" w:rsidRPr="00232A40" w:rsidRDefault="002E6442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</w:p>
        </w:tc>
        <w:tc>
          <w:tcPr>
            <w:tcW w:w="6062" w:type="dxa"/>
          </w:tcPr>
          <w:p w14:paraId="27C48A81" w14:textId="01FBEE1F" w:rsidR="002E6442" w:rsidRPr="00232A40" w:rsidRDefault="00992B91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opacity</w:t>
            </w:r>
          </w:p>
        </w:tc>
      </w:tr>
      <w:tr w:rsidR="00C246A4" w:rsidRPr="00232A40" w14:paraId="3AF878A9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23253018" w14:textId="77777777" w:rsidR="00C246A4" w:rsidRPr="00232A40" w:rsidRDefault="00C246A4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</w:p>
        </w:tc>
        <w:tc>
          <w:tcPr>
            <w:tcW w:w="6062" w:type="dxa"/>
          </w:tcPr>
          <w:p w14:paraId="64B2D093" w14:textId="1C54D217" w:rsidR="00C246A4" w:rsidRPr="00232A40" w:rsidRDefault="004E1DEE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v</w:t>
            </w:r>
            <w:r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isi</w:t>
            </w:r>
            <w:r w:rsidR="00D7572C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bility</w:t>
            </w:r>
          </w:p>
        </w:tc>
      </w:tr>
      <w:tr w:rsidR="00232A40" w:rsidRPr="00232A40" w14:paraId="2EF6A991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50B454AC" w14:textId="277C1E48" w:rsidR="002E6442" w:rsidRPr="00232A40" w:rsidRDefault="00D7572C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레이아웃</w:t>
            </w:r>
          </w:p>
        </w:tc>
        <w:tc>
          <w:tcPr>
            <w:tcW w:w="6062" w:type="dxa"/>
          </w:tcPr>
          <w:p w14:paraId="2706BBC6" w14:textId="180A0223" w:rsidR="002E6442" w:rsidRPr="00232A40" w:rsidRDefault="00D7572C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display</w:t>
            </w:r>
          </w:p>
        </w:tc>
      </w:tr>
      <w:tr w:rsidR="00232A40" w:rsidRPr="00232A40" w14:paraId="05646893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2BBD94B2" w14:textId="77777777" w:rsidR="002E6442" w:rsidRPr="00232A40" w:rsidRDefault="002E6442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</w:p>
        </w:tc>
        <w:tc>
          <w:tcPr>
            <w:tcW w:w="6062" w:type="dxa"/>
          </w:tcPr>
          <w:p w14:paraId="1297ABA6" w14:textId="5369A798" w:rsidR="002E6442" w:rsidRPr="00232A40" w:rsidRDefault="00315E00" w:rsidP="00D7572C">
            <w:pPr>
              <w:pStyle w:val="aa"/>
              <w:ind w:leftChars="100" w:left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vertical-align, justify-contents, align-items</w:t>
            </w:r>
          </w:p>
        </w:tc>
      </w:tr>
      <w:tr w:rsidR="00AB1EE6" w:rsidRPr="00232A40" w14:paraId="215931B2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7B06FC43" w14:textId="77777777" w:rsidR="00AB1EE6" w:rsidRPr="00232A40" w:rsidRDefault="00AB1EE6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</w:p>
        </w:tc>
        <w:tc>
          <w:tcPr>
            <w:tcW w:w="6062" w:type="dxa"/>
          </w:tcPr>
          <w:p w14:paraId="56088EC0" w14:textId="3D70488E" w:rsidR="00AB1EE6" w:rsidRPr="00232A40" w:rsidRDefault="00AB1EE6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f</w:t>
            </w:r>
            <w:r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loat</w:t>
            </w:r>
          </w:p>
        </w:tc>
      </w:tr>
      <w:tr w:rsidR="00AB1EE6" w:rsidRPr="00232A40" w14:paraId="1140198A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1BD57516" w14:textId="77777777" w:rsidR="00AB1EE6" w:rsidRPr="00232A40" w:rsidRDefault="00AB1EE6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</w:p>
        </w:tc>
        <w:tc>
          <w:tcPr>
            <w:tcW w:w="6062" w:type="dxa"/>
          </w:tcPr>
          <w:p w14:paraId="66F99E70" w14:textId="2CC0DC4B" w:rsidR="00AB1EE6" w:rsidRPr="00232A40" w:rsidRDefault="00AB1EE6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p</w:t>
            </w:r>
            <w:r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osition</w:t>
            </w:r>
          </w:p>
        </w:tc>
      </w:tr>
      <w:tr w:rsidR="00AB1EE6" w:rsidRPr="00232A40" w14:paraId="1CEDC58D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5E68DDAB" w14:textId="77777777" w:rsidR="00AB1EE6" w:rsidRPr="00232A40" w:rsidRDefault="00AB1EE6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</w:p>
        </w:tc>
        <w:tc>
          <w:tcPr>
            <w:tcW w:w="6062" w:type="dxa"/>
          </w:tcPr>
          <w:p w14:paraId="780CC4FB" w14:textId="19B703B7" w:rsidR="00AB1EE6" w:rsidRPr="00232A40" w:rsidRDefault="00CF07F6" w:rsidP="00CF07F6">
            <w:pPr>
              <w:pStyle w:val="aa"/>
              <w:ind w:leftChars="100" w:left="20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t</w:t>
            </w:r>
            <w:r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op, right, bottom, left</w:t>
            </w:r>
            <w:r w:rsidR="00725E5C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/ margin, transform(</w:t>
            </w:r>
            <w:r w:rsidR="00107507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 xml:space="preserve">위치로 </w:t>
            </w:r>
            <w:r w:rsidR="00725E5C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사용할 경우)</w:t>
            </w:r>
          </w:p>
        </w:tc>
      </w:tr>
      <w:tr w:rsidR="00AB1EE6" w:rsidRPr="00232A40" w14:paraId="17190DD0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502D9463" w14:textId="3E276056" w:rsidR="00AB1EE6" w:rsidRPr="00232A40" w:rsidRDefault="009C5323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사이즈</w:t>
            </w:r>
          </w:p>
        </w:tc>
        <w:tc>
          <w:tcPr>
            <w:tcW w:w="6062" w:type="dxa"/>
          </w:tcPr>
          <w:p w14:paraId="7FA2796C" w14:textId="0562A327" w:rsidR="00AB1EE6" w:rsidRPr="00232A40" w:rsidRDefault="009C5323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 xml:space="preserve">width, height, line-height (크기로 </w:t>
            </w:r>
            <w:r w:rsidR="00107507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사용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할 경우)</w:t>
            </w:r>
          </w:p>
        </w:tc>
      </w:tr>
      <w:tr w:rsidR="00232A40" w:rsidRPr="00232A40" w14:paraId="6C94457B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5854DE7F" w14:textId="77777777" w:rsidR="002E6442" w:rsidRPr="00232A40" w:rsidRDefault="002E6442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  <w:szCs w:val="20"/>
              </w:rPr>
            </w:pPr>
          </w:p>
        </w:tc>
        <w:tc>
          <w:tcPr>
            <w:tcW w:w="6062" w:type="dxa"/>
          </w:tcPr>
          <w:p w14:paraId="79185080" w14:textId="77777777" w:rsidR="002E6442" w:rsidRPr="00232A40" w:rsidRDefault="002E6442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margin, padding</w:t>
            </w:r>
          </w:p>
        </w:tc>
      </w:tr>
      <w:tr w:rsidR="00232A40" w:rsidRPr="00232A40" w14:paraId="4FE7E71A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2CA7ADD4" w14:textId="77777777" w:rsidR="002E6442" w:rsidRPr="00232A40" w:rsidRDefault="002E6442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  <w:szCs w:val="20"/>
              </w:rPr>
            </w:pPr>
          </w:p>
        </w:tc>
        <w:tc>
          <w:tcPr>
            <w:tcW w:w="6062" w:type="dxa"/>
          </w:tcPr>
          <w:p w14:paraId="2A8980BD" w14:textId="0773A8DC" w:rsidR="002E6442" w:rsidRPr="00232A40" w:rsidRDefault="002E6442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border</w:t>
            </w:r>
            <w:r w:rsidR="003617C5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, border-radius</w:t>
            </w:r>
          </w:p>
        </w:tc>
      </w:tr>
      <w:tr w:rsidR="00232A40" w:rsidRPr="00232A40" w14:paraId="2CE84B64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314EE24A" w14:textId="77777777" w:rsidR="002E6442" w:rsidRPr="00232A40" w:rsidRDefault="002E6442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  <w:szCs w:val="20"/>
              </w:rPr>
            </w:pPr>
          </w:p>
        </w:tc>
        <w:tc>
          <w:tcPr>
            <w:tcW w:w="6062" w:type="dxa"/>
          </w:tcPr>
          <w:p w14:paraId="250CC70E" w14:textId="7B21C3BB" w:rsidR="002E6442" w:rsidRPr="00232A40" w:rsidRDefault="002E6442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box-sizing</w:t>
            </w:r>
          </w:p>
        </w:tc>
      </w:tr>
      <w:tr w:rsidR="00232A40" w:rsidRPr="00232A40" w14:paraId="122316B2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5789AA24" w14:textId="66ABE472" w:rsidR="002E6442" w:rsidRPr="00232A40" w:rsidRDefault="00D76703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콘</w:t>
            </w:r>
            <w:r w:rsidR="002E6442"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텐츠</w:t>
            </w:r>
          </w:p>
        </w:tc>
        <w:tc>
          <w:tcPr>
            <w:tcW w:w="6062" w:type="dxa"/>
          </w:tcPr>
          <w:p w14:paraId="54811CF2" w14:textId="19F5CDEC" w:rsidR="002E6442" w:rsidRPr="00232A40" w:rsidRDefault="00D854B9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 xml:space="preserve">text-align, </w:t>
            </w:r>
            <w:r w:rsidR="002E6442"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font-size,</w:t>
            </w:r>
            <w:r w:rsidR="00FF37BB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 xml:space="preserve"> font-weight</w:t>
            </w:r>
            <w:r w:rsidR="002E6442"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 xml:space="preserve"> line-height, color </w:t>
            </w:r>
            <w:r w:rsidR="002E6442" w:rsidRPr="00232A40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…</w:t>
            </w:r>
          </w:p>
        </w:tc>
      </w:tr>
      <w:tr w:rsidR="00232A40" w:rsidRPr="00232A40" w14:paraId="734E16E1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4D64A067" w14:textId="77777777" w:rsidR="002E6442" w:rsidRPr="00232A40" w:rsidRDefault="002E6442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부가속성</w:t>
            </w:r>
          </w:p>
        </w:tc>
        <w:tc>
          <w:tcPr>
            <w:tcW w:w="6062" w:type="dxa"/>
          </w:tcPr>
          <w:p w14:paraId="362D231B" w14:textId="125FF99D" w:rsidR="002E6442" w:rsidRPr="00232A40" w:rsidRDefault="002E6442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background,</w:t>
            </w:r>
            <w:r w:rsidR="00102B07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 xml:space="preserve"> </w:t>
            </w:r>
            <w:r w:rsidR="00E52AA4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box-shadow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 xml:space="preserve"> cursor, appearance </w:t>
            </w:r>
            <w:r w:rsidR="00E52AA4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transition</w:t>
            </w:r>
            <w:r w:rsidR="00FB2C99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,</w:t>
            </w:r>
            <w:r w:rsidR="007B4EE9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 xml:space="preserve"> </w:t>
            </w:r>
            <w:r w:rsidR="00E52AA4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animation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…</w:t>
            </w:r>
          </w:p>
        </w:tc>
      </w:tr>
    </w:tbl>
    <w:p w14:paraId="3D404BC9" w14:textId="77777777" w:rsidR="0068747E" w:rsidRPr="00232A40" w:rsidRDefault="0068747E" w:rsidP="005033E8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6BA60781" w14:textId="77777777" w:rsidR="007F3427" w:rsidRPr="00232A40" w:rsidRDefault="005053BB" w:rsidP="00096774">
      <w:pPr>
        <w:pStyle w:val="1"/>
        <w:numPr>
          <w:ilvl w:val="0"/>
          <w:numId w:val="25"/>
        </w:numPr>
        <w:spacing w:after="0" w:line="240" w:lineRule="auto"/>
        <w:jc w:val="left"/>
        <w:rPr>
          <w:rFonts w:eastAsiaTheme="majorHAnsi"/>
          <w:b/>
          <w:color w:val="404040" w:themeColor="text1" w:themeTint="BF"/>
          <w:sz w:val="40"/>
          <w:szCs w:val="40"/>
        </w:rPr>
      </w:pPr>
      <w:bookmarkStart w:id="334" w:name="_Toc489007875"/>
      <w:bookmarkStart w:id="335" w:name="_Toc497385340"/>
      <w:bookmarkStart w:id="336" w:name="_Toc497830454"/>
      <w:bookmarkStart w:id="337" w:name="_Toc525050470"/>
      <w:bookmarkStart w:id="338" w:name="_Toc116561136"/>
      <w:r w:rsidRPr="00232A40">
        <w:rPr>
          <w:rFonts w:eastAsiaTheme="majorHAnsi" w:hint="eastAsia"/>
          <w:b/>
          <w:color w:val="404040" w:themeColor="text1" w:themeTint="BF"/>
          <w:sz w:val="40"/>
          <w:szCs w:val="40"/>
        </w:rPr>
        <w:t>JAVASCRIPT</w:t>
      </w:r>
      <w:bookmarkEnd w:id="334"/>
      <w:bookmarkEnd w:id="335"/>
      <w:bookmarkEnd w:id="336"/>
      <w:bookmarkEnd w:id="337"/>
      <w:bookmarkEnd w:id="338"/>
    </w:p>
    <w:p w14:paraId="2459FEA1" w14:textId="77777777" w:rsidR="007F4A77" w:rsidRPr="00232A40" w:rsidRDefault="007F4A77" w:rsidP="00096774">
      <w:pPr>
        <w:pStyle w:val="2"/>
        <w:numPr>
          <w:ilvl w:val="1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339" w:name="_Toc525050471"/>
      <w:bookmarkStart w:id="340" w:name="_Toc116561137"/>
      <w:bookmarkStart w:id="341" w:name="_Toc489007876"/>
      <w:bookmarkStart w:id="342" w:name="_Toc497385341"/>
      <w:bookmarkStart w:id="343" w:name="_Toc497830455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기본규칙</w:t>
      </w:r>
      <w:bookmarkEnd w:id="339"/>
      <w:bookmarkEnd w:id="340"/>
    </w:p>
    <w:p w14:paraId="1C0A6D6F" w14:textId="77777777" w:rsidR="007F4A77" w:rsidRPr="000553CF" w:rsidRDefault="00FF2EEA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44" w:name="_Toc525050472"/>
      <w:bookmarkStart w:id="345" w:name="_Toc116561138"/>
      <w:r w:rsidRPr="000553CF">
        <w:rPr>
          <w:rFonts w:eastAsiaTheme="majorHAnsi"/>
          <w:b/>
          <w:color w:val="404040" w:themeColor="text1" w:themeTint="BF"/>
          <w:sz w:val="26"/>
          <w:szCs w:val="26"/>
        </w:rPr>
        <w:t>S</w:t>
      </w:r>
      <w:r w:rsidRPr="000553CF">
        <w:rPr>
          <w:rFonts w:eastAsiaTheme="majorHAnsi" w:hint="eastAsia"/>
          <w:b/>
          <w:color w:val="404040" w:themeColor="text1" w:themeTint="BF"/>
          <w:sz w:val="26"/>
          <w:szCs w:val="26"/>
        </w:rPr>
        <w:t>cript 파일 불러오기</w:t>
      </w:r>
      <w:bookmarkEnd w:id="344"/>
      <w:bookmarkEnd w:id="345"/>
    </w:p>
    <w:p w14:paraId="71F38C3F" w14:textId="296BC5E2" w:rsidR="00397C61" w:rsidRPr="00232A40" w:rsidRDefault="00534C4A" w:rsidP="00096774">
      <w:pPr>
        <w:pStyle w:val="a5"/>
        <w:numPr>
          <w:ilvl w:val="0"/>
          <w:numId w:val="26"/>
        </w:numPr>
        <w:jc w:val="left"/>
        <w:rPr>
          <w:color w:val="404040" w:themeColor="text1" w:themeTint="BF"/>
        </w:rPr>
      </w:pPr>
      <w:r>
        <w:rPr>
          <w:color w:val="404040" w:themeColor="text1" w:themeTint="BF"/>
        </w:rPr>
        <w:t>&lt;head&gt;</w:t>
      </w:r>
      <w:r>
        <w:rPr>
          <w:rFonts w:hint="eastAsia"/>
          <w:color w:val="404040" w:themeColor="text1" w:themeTint="BF"/>
        </w:rPr>
        <w:t xml:space="preserve">에 </w:t>
      </w:r>
      <w:r w:rsidR="00AD1995">
        <w:rPr>
          <w:rFonts w:hint="eastAsia"/>
          <w:b/>
          <w:bCs/>
          <w:color w:val="404040" w:themeColor="text1" w:themeTint="BF"/>
        </w:rPr>
        <w:t>플러그인</w:t>
      </w:r>
      <w:r w:rsidR="00713ADC">
        <w:rPr>
          <w:rFonts w:hint="eastAsia"/>
          <w:b/>
          <w:bCs/>
          <w:color w:val="404040" w:themeColor="text1" w:themeTint="BF"/>
        </w:rPr>
        <w:t xml:space="preserve"> 및 프레임워크 </w:t>
      </w:r>
      <w:r w:rsidR="00AD1995">
        <w:rPr>
          <w:rFonts w:hint="eastAsia"/>
          <w:b/>
          <w:bCs/>
          <w:color w:val="404040" w:themeColor="text1" w:themeTint="BF"/>
        </w:rPr>
        <w:t>리소스</w:t>
      </w:r>
      <w:r w:rsidR="00F820C2" w:rsidRPr="00534C4A">
        <w:rPr>
          <w:rFonts w:hint="eastAsia"/>
          <w:b/>
          <w:bCs/>
          <w:color w:val="404040" w:themeColor="text1" w:themeTint="BF"/>
        </w:rPr>
        <w:t xml:space="preserve">(jquery, jquery ui </w:t>
      </w:r>
      <w:r w:rsidR="00F820C2" w:rsidRPr="00534C4A">
        <w:rPr>
          <w:b/>
          <w:bCs/>
          <w:color w:val="404040" w:themeColor="text1" w:themeTint="BF"/>
        </w:rPr>
        <w:t>…</w:t>
      </w:r>
      <w:r w:rsidR="00F820C2" w:rsidRPr="00534C4A">
        <w:rPr>
          <w:rFonts w:hint="eastAsia"/>
          <w:b/>
          <w:bCs/>
          <w:color w:val="404040" w:themeColor="text1" w:themeTint="BF"/>
        </w:rPr>
        <w:t xml:space="preserve"> ) </w:t>
      </w:r>
      <w:r w:rsidR="00034024" w:rsidRPr="00534C4A">
        <w:rPr>
          <w:rFonts w:hint="eastAsia"/>
          <w:b/>
          <w:bCs/>
          <w:color w:val="404040" w:themeColor="text1" w:themeTint="BF"/>
        </w:rPr>
        <w:t xml:space="preserve">- </w:t>
      </w:r>
      <w:r w:rsidR="00F678A7" w:rsidRPr="00534C4A">
        <w:rPr>
          <w:rFonts w:hint="eastAsia"/>
          <w:b/>
          <w:bCs/>
          <w:color w:val="404040" w:themeColor="text1" w:themeTint="BF"/>
        </w:rPr>
        <w:t>ui_plugin.js</w:t>
      </w:r>
      <w:r w:rsidR="00411611" w:rsidRPr="00534C4A">
        <w:rPr>
          <w:b/>
          <w:bCs/>
          <w:color w:val="404040" w:themeColor="text1" w:themeTint="BF"/>
        </w:rPr>
        <w:t xml:space="preserve"> </w:t>
      </w:r>
      <w:r w:rsidR="00D90C0D">
        <w:rPr>
          <w:b/>
          <w:bCs/>
          <w:color w:val="404040" w:themeColor="text1" w:themeTint="BF"/>
        </w:rPr>
        <w:t xml:space="preserve">- </w:t>
      </w:r>
      <w:r w:rsidR="00034024" w:rsidRPr="00534C4A">
        <w:rPr>
          <w:rFonts w:hint="eastAsia"/>
          <w:b/>
          <w:bCs/>
          <w:color w:val="404040" w:themeColor="text1" w:themeTint="BF"/>
        </w:rPr>
        <w:t>u</w:t>
      </w:r>
      <w:r w:rsidR="008070A1" w:rsidRPr="00534C4A">
        <w:rPr>
          <w:b/>
          <w:bCs/>
          <w:color w:val="404040" w:themeColor="text1" w:themeTint="BF"/>
        </w:rPr>
        <w:t>i</w:t>
      </w:r>
      <w:r w:rsidR="00034024" w:rsidRPr="00534C4A">
        <w:rPr>
          <w:rFonts w:hint="eastAsia"/>
          <w:b/>
          <w:bCs/>
          <w:color w:val="404040" w:themeColor="text1" w:themeTint="BF"/>
        </w:rPr>
        <w:t>_</w:t>
      </w:r>
      <w:r w:rsidR="008070A1" w:rsidRPr="00534C4A">
        <w:rPr>
          <w:b/>
          <w:bCs/>
          <w:color w:val="404040" w:themeColor="text1" w:themeTint="BF"/>
        </w:rPr>
        <w:t>common</w:t>
      </w:r>
      <w:r w:rsidR="00F678A7" w:rsidRPr="00534C4A">
        <w:rPr>
          <w:rFonts w:hint="eastAsia"/>
          <w:b/>
          <w:bCs/>
          <w:color w:val="404040" w:themeColor="text1" w:themeTint="BF"/>
        </w:rPr>
        <w:t>.js</w:t>
      </w:r>
      <w:r w:rsidR="00034024" w:rsidRPr="00232A40">
        <w:rPr>
          <w:rFonts w:hint="eastAsia"/>
          <w:color w:val="404040" w:themeColor="text1" w:themeTint="BF"/>
        </w:rPr>
        <w:t xml:space="preserve"> 순으로 선언한다.</w:t>
      </w:r>
    </w:p>
    <w:tbl>
      <w:tblPr>
        <w:tblStyle w:val="a9"/>
        <w:tblpPr w:leftFromText="142" w:rightFromText="142" w:vertAnchor="text" w:horzAnchor="margin" w:tblpX="534" w:tblpY="244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14:paraId="2BA86D83" w14:textId="77777777" w:rsidTr="002E6671">
        <w:trPr>
          <w:trHeight w:val="1146"/>
        </w:trPr>
        <w:tc>
          <w:tcPr>
            <w:tcW w:w="9355" w:type="dxa"/>
          </w:tcPr>
          <w:p w14:paraId="24414084" w14:textId="77777777" w:rsidR="00F323B3" w:rsidRDefault="00034024" w:rsidP="005033E8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>Example.</w:t>
            </w:r>
          </w:p>
          <w:p w14:paraId="0837252E" w14:textId="4C2C2281" w:rsidR="00034024" w:rsidRPr="00F323B3" w:rsidRDefault="00F323B3" w:rsidP="00F323B3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</w:t>
            </w:r>
            <w:r>
              <w:rPr>
                <w:color w:val="404040" w:themeColor="text1" w:themeTint="BF"/>
              </w:rPr>
              <w:t>head</w:t>
            </w:r>
            <w:r w:rsidRPr="00232A40">
              <w:rPr>
                <w:color w:val="404040" w:themeColor="text1" w:themeTint="BF"/>
              </w:rPr>
              <w:t>&gt;</w:t>
            </w:r>
            <w:r w:rsidR="00034024"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  </w:t>
            </w:r>
          </w:p>
          <w:p w14:paraId="1B612CC4" w14:textId="77777777" w:rsidR="00034024" w:rsidRPr="00232A40" w:rsidRDefault="00034024" w:rsidP="006820E2">
            <w:pPr>
              <w:pStyle w:val="a5"/>
              <w:ind w:firstLineChars="200" w:firstLine="400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 xml:space="preserve">&lt;!-- Publish </w:t>
            </w:r>
            <w:r w:rsidRPr="00232A40">
              <w:rPr>
                <w:rFonts w:hint="eastAsia"/>
                <w:color w:val="404040" w:themeColor="text1" w:themeTint="BF"/>
              </w:rPr>
              <w:t xml:space="preserve">JS </w:t>
            </w:r>
            <w:r w:rsidRPr="00232A40">
              <w:rPr>
                <w:color w:val="404040" w:themeColor="text1" w:themeTint="BF"/>
              </w:rPr>
              <w:t>--&gt;</w:t>
            </w:r>
          </w:p>
          <w:p w14:paraId="2E8EF898" w14:textId="77777777" w:rsidR="00034024" w:rsidRPr="00232A40" w:rsidRDefault="00034024" w:rsidP="006820E2">
            <w:pPr>
              <w:pStyle w:val="a5"/>
              <w:ind w:firstLineChars="200" w:firstLine="400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&lt;script type="text/javascript" src="</w:t>
            </w:r>
            <w:r w:rsidR="00E01C80" w:rsidRPr="00232A40">
              <w:rPr>
                <w:rFonts w:hint="eastAsia"/>
                <w:color w:val="404040" w:themeColor="text1" w:themeTint="BF"/>
              </w:rPr>
              <w:t>경로</w:t>
            </w:r>
            <w:r w:rsidRPr="00232A40">
              <w:rPr>
                <w:color w:val="404040" w:themeColor="text1" w:themeTint="BF"/>
              </w:rPr>
              <w:t>/jquery-2.1.1.min.js"&gt;&lt;/script&gt;</w:t>
            </w:r>
          </w:p>
          <w:p w14:paraId="5F8F8FEE" w14:textId="77777777" w:rsidR="00034024" w:rsidRDefault="00034024" w:rsidP="006820E2">
            <w:pPr>
              <w:pStyle w:val="a5"/>
              <w:ind w:firstLineChars="200" w:firstLine="400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&lt;script type="text/javascript" src="</w:t>
            </w:r>
            <w:r w:rsidR="00E01C80" w:rsidRPr="00232A40">
              <w:rPr>
                <w:rFonts w:hint="eastAsia"/>
                <w:color w:val="404040" w:themeColor="text1" w:themeTint="BF"/>
              </w:rPr>
              <w:t>경로</w:t>
            </w:r>
            <w:r w:rsidRPr="00232A40">
              <w:rPr>
                <w:color w:val="404040" w:themeColor="text1" w:themeTint="BF"/>
              </w:rPr>
              <w:t>/jquery-ui-1.11.4.js"&gt;&lt;/script&gt;</w:t>
            </w:r>
          </w:p>
          <w:p w14:paraId="5F295F1E" w14:textId="71D783D1" w:rsidR="00034024" w:rsidRPr="00232A40" w:rsidRDefault="002F06AA" w:rsidP="00D90C0D">
            <w:pPr>
              <w:pStyle w:val="a5"/>
              <w:ind w:firstLineChars="200" w:firstLine="400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&lt;script type="text/javascript" src="</w:t>
            </w:r>
            <w:r w:rsidRPr="00232A40">
              <w:rPr>
                <w:rFonts w:hint="eastAsia"/>
                <w:color w:val="404040" w:themeColor="text1" w:themeTint="BF"/>
              </w:rPr>
              <w:t>경로</w:t>
            </w:r>
            <w:r w:rsidRPr="00232A40">
              <w:rPr>
                <w:color w:val="404040" w:themeColor="text1" w:themeTint="BF"/>
              </w:rPr>
              <w:t>/ui_plugin.js"&gt;&lt;/script&gt;</w:t>
            </w:r>
          </w:p>
          <w:p w14:paraId="4C5CD895" w14:textId="77777777" w:rsidR="00184FF5" w:rsidRDefault="00034024" w:rsidP="006820E2">
            <w:pPr>
              <w:pStyle w:val="a5"/>
              <w:ind w:firstLineChars="200" w:firstLine="400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&lt;script type="text/javascript" src="</w:t>
            </w:r>
            <w:r w:rsidR="00E01C80" w:rsidRPr="00232A40">
              <w:rPr>
                <w:rFonts w:hint="eastAsia"/>
                <w:color w:val="404040" w:themeColor="text1" w:themeTint="BF"/>
              </w:rPr>
              <w:t>경로</w:t>
            </w:r>
            <w:r w:rsidRPr="00232A40">
              <w:rPr>
                <w:color w:val="404040" w:themeColor="text1" w:themeTint="BF"/>
              </w:rPr>
              <w:t>/ui_</w:t>
            </w:r>
            <w:r w:rsidR="002F06AA">
              <w:rPr>
                <w:color w:val="404040" w:themeColor="text1" w:themeTint="BF"/>
              </w:rPr>
              <w:t>common</w:t>
            </w:r>
            <w:r w:rsidRPr="00232A40">
              <w:rPr>
                <w:color w:val="404040" w:themeColor="text1" w:themeTint="BF"/>
              </w:rPr>
              <w:t>.js"&gt;&lt;/script&gt;</w:t>
            </w:r>
          </w:p>
          <w:p w14:paraId="20EDA944" w14:textId="3EC49A67" w:rsidR="00F323B3" w:rsidRPr="00F323B3" w:rsidRDefault="00F323B3" w:rsidP="00F323B3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</w:t>
            </w:r>
            <w:r>
              <w:rPr>
                <w:color w:val="404040" w:themeColor="text1" w:themeTint="BF"/>
              </w:rPr>
              <w:t>/head</w:t>
            </w:r>
            <w:r w:rsidRPr="00232A40">
              <w:rPr>
                <w:color w:val="404040" w:themeColor="text1" w:themeTint="BF"/>
              </w:rPr>
              <w:t>&gt;</w:t>
            </w: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  </w:t>
            </w:r>
          </w:p>
          <w:p w14:paraId="722F3F2A" w14:textId="7D33EECB" w:rsidR="00F323B3" w:rsidRPr="00005881" w:rsidRDefault="00F323B3" w:rsidP="005033E8">
            <w:pPr>
              <w:pStyle w:val="a5"/>
              <w:jc w:val="left"/>
              <w:rPr>
                <w:color w:val="404040" w:themeColor="text1" w:themeTint="BF"/>
              </w:rPr>
            </w:pPr>
          </w:p>
        </w:tc>
      </w:tr>
    </w:tbl>
    <w:p w14:paraId="3A413BF6" w14:textId="77777777" w:rsidR="00034024" w:rsidRPr="00232A40" w:rsidRDefault="00034024" w:rsidP="005033E8">
      <w:pPr>
        <w:pStyle w:val="a5"/>
        <w:jc w:val="left"/>
        <w:rPr>
          <w:color w:val="404040" w:themeColor="text1" w:themeTint="BF"/>
        </w:rPr>
      </w:pPr>
    </w:p>
    <w:p w14:paraId="44FF28E4" w14:textId="77777777" w:rsidR="002B27CC" w:rsidRPr="00232A40" w:rsidRDefault="002B27CC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b/>
          <w:color w:val="404040" w:themeColor="text1" w:themeTint="BF"/>
          <w:sz w:val="26"/>
          <w:szCs w:val="26"/>
        </w:rPr>
      </w:pPr>
      <w:bookmarkStart w:id="346" w:name="_Toc525050473"/>
      <w:bookmarkStart w:id="347" w:name="_Toc116561139"/>
      <w:r w:rsidRPr="00232A40">
        <w:rPr>
          <w:rFonts w:hint="eastAsia"/>
          <w:b/>
          <w:color w:val="404040" w:themeColor="text1" w:themeTint="BF"/>
          <w:sz w:val="26"/>
          <w:szCs w:val="26"/>
        </w:rPr>
        <w:t>표기법</w:t>
      </w:r>
      <w:bookmarkEnd w:id="346"/>
      <w:bookmarkEnd w:id="347"/>
    </w:p>
    <w:p w14:paraId="63616A93" w14:textId="77777777" w:rsidR="002B27CC" w:rsidRPr="00232A40" w:rsidRDefault="002B27CC" w:rsidP="00096774">
      <w:pPr>
        <w:pStyle w:val="a5"/>
        <w:numPr>
          <w:ilvl w:val="0"/>
          <w:numId w:val="27"/>
        </w:numPr>
        <w:jc w:val="left"/>
        <w:rPr>
          <w:color w:val="404040" w:themeColor="text1" w:themeTint="BF"/>
        </w:rPr>
      </w:pPr>
      <w:r w:rsidRPr="00232A40">
        <w:rPr>
          <w:rFonts w:eastAsiaTheme="majorHAnsi" w:hint="eastAsia"/>
          <w:color w:val="404040" w:themeColor="text1" w:themeTint="BF"/>
          <w:szCs w:val="20"/>
        </w:rPr>
        <w:t>영문 소문자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를 기본으로 사용한다.</w:t>
      </w:r>
    </w:p>
    <w:p w14:paraId="734E51E8" w14:textId="1B5DB884" w:rsidR="002B27CC" w:rsidRPr="005B22A9" w:rsidRDefault="002B27CC" w:rsidP="00096774">
      <w:pPr>
        <w:pStyle w:val="a5"/>
        <w:numPr>
          <w:ilvl w:val="0"/>
          <w:numId w:val="27"/>
        </w:numPr>
        <w:spacing w:after="240"/>
        <w:jc w:val="left"/>
        <w:rPr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함수명 및 변수명은 카멜</w:t>
      </w:r>
      <w:r w:rsidR="006C5FE4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표기법을 사용한다.</w:t>
      </w:r>
      <w:r w:rsidR="003B4AC7" w:rsidRPr="00232A40">
        <w:rPr>
          <w:rFonts w:asciiTheme="majorHAnsi" w:eastAsiaTheme="majorHAnsi" w:hAnsiTheme="majorHAnsi"/>
          <w:b/>
          <w:color w:val="404040" w:themeColor="text1" w:themeTint="BF"/>
        </w:rPr>
        <w:br/>
      </w:r>
      <w:r w:rsidR="003B4AC7" w:rsidRPr="00232A40">
        <w:rPr>
          <w:rFonts w:asciiTheme="majorHAnsi" w:eastAsiaTheme="majorHAnsi" w:hAnsiTheme="majorHAnsi" w:hint="eastAsia"/>
          <w:color w:val="404040" w:themeColor="text1" w:themeTint="BF"/>
        </w:rPr>
        <w:t>*</w:t>
      </w:r>
      <w:r w:rsidR="00D576BB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3B4AC7" w:rsidRPr="00232A40">
        <w:rPr>
          <w:rFonts w:asciiTheme="majorHAnsi" w:eastAsiaTheme="majorHAnsi" w:hAnsiTheme="majorHAnsi" w:hint="eastAsia"/>
          <w:color w:val="404040" w:themeColor="text1" w:themeTint="BF"/>
        </w:rPr>
        <w:t>카멜</w:t>
      </w:r>
      <w:r w:rsidR="006C5FE4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3B4AC7" w:rsidRPr="00232A40">
        <w:rPr>
          <w:rFonts w:asciiTheme="majorHAnsi" w:eastAsiaTheme="majorHAnsi" w:hAnsiTheme="majorHAnsi" w:hint="eastAsia"/>
          <w:color w:val="404040" w:themeColor="text1" w:themeTint="BF"/>
        </w:rPr>
        <w:t>표기법: 영문 소문자를 기본으로 하여 단어와 단어 사이를 대문자로 구분하는 방식</w:t>
      </w:r>
      <w:r w:rsidR="003B4AC7" w:rsidRPr="00232A40">
        <w:rPr>
          <w:rFonts w:asciiTheme="majorHAnsi" w:eastAsiaTheme="majorHAnsi" w:hAnsiTheme="majorHAnsi"/>
          <w:color w:val="404040" w:themeColor="text1" w:themeTint="BF"/>
        </w:rPr>
        <w:br/>
      </w:r>
      <w:r w:rsidR="003B4AC7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Ex&gt; popupOpen, windowHeight, boxControllerOpen </w:t>
      </w:r>
      <w:r w:rsidR="003B4AC7" w:rsidRPr="00232A40">
        <w:rPr>
          <w:rFonts w:asciiTheme="majorHAnsi" w:eastAsiaTheme="majorHAnsi" w:hAnsiTheme="majorHAnsi"/>
          <w:b/>
          <w:color w:val="404040" w:themeColor="text1" w:themeTint="BF"/>
        </w:rPr>
        <w:t>…</w:t>
      </w:r>
    </w:p>
    <w:p w14:paraId="4CA75D57" w14:textId="174BEC56" w:rsidR="00D25FAA" w:rsidRPr="00232A40" w:rsidRDefault="00D25FAA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b/>
          <w:color w:val="404040" w:themeColor="text1" w:themeTint="BF"/>
          <w:sz w:val="26"/>
          <w:szCs w:val="26"/>
        </w:rPr>
      </w:pPr>
      <w:bookmarkStart w:id="348" w:name="_Toc525050474"/>
      <w:bookmarkStart w:id="349" w:name="_Toc116561140"/>
      <w:r w:rsidRPr="00232A40">
        <w:rPr>
          <w:rFonts w:hint="eastAsia"/>
          <w:b/>
          <w:color w:val="404040" w:themeColor="text1" w:themeTint="BF"/>
          <w:sz w:val="26"/>
          <w:szCs w:val="26"/>
        </w:rPr>
        <w:t>들여쓰기</w:t>
      </w:r>
      <w:bookmarkEnd w:id="348"/>
      <w:bookmarkEnd w:id="349"/>
    </w:p>
    <w:p w14:paraId="2DFFB582" w14:textId="77777777" w:rsidR="00D25FAA" w:rsidRPr="00232A40" w:rsidRDefault="00EB1682" w:rsidP="00096774">
      <w:pPr>
        <w:pStyle w:val="a5"/>
        <w:numPr>
          <w:ilvl w:val="0"/>
          <w:numId w:val="28"/>
        </w:numPr>
        <w:spacing w:after="240"/>
        <w:jc w:val="left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 xml:space="preserve">들여쓰기 </w:t>
      </w:r>
      <w:r w:rsidRPr="00AF466D">
        <w:rPr>
          <w:color w:val="404040" w:themeColor="text1" w:themeTint="BF"/>
        </w:rPr>
        <w:t>1탭 들여 쓰고, 1탭의 크기는 공백 4칸으로 설정</w:t>
      </w:r>
      <w:r>
        <w:rPr>
          <w:rFonts w:hint="eastAsia"/>
          <w:color w:val="404040" w:themeColor="text1" w:themeTint="BF"/>
        </w:rPr>
        <w:t>한</w:t>
      </w:r>
      <w:r w:rsidRPr="00AF466D">
        <w:rPr>
          <w:color w:val="404040" w:themeColor="text1" w:themeTint="BF"/>
        </w:rPr>
        <w:t xml:space="preserve">다. </w:t>
      </w:r>
      <w:r>
        <w:rPr>
          <w:rFonts w:hint="eastAsia"/>
          <w:color w:val="404040" w:themeColor="text1" w:themeTint="BF"/>
        </w:rPr>
        <w:t>문</w:t>
      </w:r>
      <w:r w:rsidRPr="00AF466D">
        <w:rPr>
          <w:color w:val="404040" w:themeColor="text1" w:themeTint="BF"/>
        </w:rPr>
        <w:t>서 내에서 반드시 탭을 이용하여 들여쓰기를 하며, 탭을 대</w:t>
      </w:r>
      <w:r>
        <w:rPr>
          <w:rFonts w:hint="eastAsia"/>
          <w:color w:val="404040" w:themeColor="text1" w:themeTint="BF"/>
        </w:rPr>
        <w:t>신</w:t>
      </w:r>
      <w:r w:rsidRPr="00AF466D">
        <w:rPr>
          <w:color w:val="404040" w:themeColor="text1" w:themeTint="BF"/>
        </w:rPr>
        <w:t xml:space="preserve">하여 공백으로 띄어 </w:t>
      </w:r>
      <w:r w:rsidR="00D3118C" w:rsidRPr="00AF466D">
        <w:rPr>
          <w:rFonts w:hint="eastAsia"/>
          <w:color w:val="404040" w:themeColor="text1" w:themeTint="BF"/>
        </w:rPr>
        <w:t>들여 쓰지</w:t>
      </w:r>
      <w:r w:rsidRPr="00AF466D">
        <w:rPr>
          <w:color w:val="404040" w:themeColor="text1" w:themeTint="BF"/>
        </w:rPr>
        <w:t xml:space="preserve"> 않는다.</w:t>
      </w:r>
    </w:p>
    <w:p w14:paraId="2731D704" w14:textId="77777777" w:rsidR="007F3427" w:rsidRPr="00FB5197" w:rsidRDefault="007F4A77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b/>
          <w:color w:val="404040" w:themeColor="text1" w:themeTint="BF"/>
          <w:sz w:val="26"/>
          <w:szCs w:val="26"/>
        </w:rPr>
      </w:pPr>
      <w:bookmarkStart w:id="350" w:name="_Toc525050475"/>
      <w:bookmarkStart w:id="351" w:name="_Toc116561141"/>
      <w:r w:rsidRPr="00FB5197">
        <w:rPr>
          <w:rFonts w:hint="eastAsia"/>
          <w:b/>
          <w:color w:val="404040" w:themeColor="text1" w:themeTint="BF"/>
          <w:sz w:val="26"/>
          <w:szCs w:val="26"/>
        </w:rPr>
        <w:t>변수</w:t>
      </w:r>
      <w:bookmarkEnd w:id="341"/>
      <w:bookmarkEnd w:id="342"/>
      <w:bookmarkEnd w:id="343"/>
      <w:bookmarkEnd w:id="350"/>
      <w:bookmarkEnd w:id="351"/>
    </w:p>
    <w:p w14:paraId="12F4BC73" w14:textId="4AA5348D" w:rsidR="007F3427" w:rsidRPr="00232A40" w:rsidRDefault="00480134" w:rsidP="00480134">
      <w:pPr>
        <w:pStyle w:val="aa"/>
        <w:numPr>
          <w:ilvl w:val="0"/>
          <w:numId w:val="4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 xml:space="preserve">선택자의 </w:t>
      </w:r>
      <w:r w:rsidR="007F3427" w:rsidRPr="00232A40">
        <w:rPr>
          <w:rFonts w:asciiTheme="majorHAnsi" w:eastAsiaTheme="majorHAnsi" w:hAnsiTheme="majorHAnsi" w:hint="eastAsia"/>
          <w:color w:val="404040" w:themeColor="text1" w:themeTint="BF"/>
        </w:rPr>
        <w:t>변수명</w:t>
      </w:r>
      <w:r>
        <w:rPr>
          <w:rFonts w:asciiTheme="majorHAnsi" w:eastAsiaTheme="majorHAnsi" w:hAnsiTheme="majorHAnsi" w:hint="eastAsia"/>
          <w:color w:val="404040" w:themeColor="text1" w:themeTint="BF"/>
        </w:rPr>
        <w:t xml:space="preserve"> 앞에 </w:t>
      </w:r>
      <w:r>
        <w:rPr>
          <w:rFonts w:asciiTheme="majorHAnsi" w:eastAsiaTheme="majorHAnsi" w:hAnsiTheme="majorHAnsi"/>
          <w:color w:val="404040" w:themeColor="text1" w:themeTint="BF"/>
        </w:rPr>
        <w:t>‘$</w:t>
      </w:r>
      <w:r w:rsidR="005A1B4D">
        <w:rPr>
          <w:rFonts w:asciiTheme="majorHAnsi" w:eastAsiaTheme="majorHAnsi" w:hAnsiTheme="majorHAnsi"/>
          <w:color w:val="404040" w:themeColor="text1" w:themeTint="BF"/>
        </w:rPr>
        <w:t>(</w:t>
      </w:r>
      <w:r w:rsidR="005A1B4D">
        <w:rPr>
          <w:rFonts w:asciiTheme="majorHAnsi" w:eastAsiaTheme="majorHAnsi" w:hAnsiTheme="majorHAnsi" w:hint="eastAsia"/>
          <w:color w:val="404040" w:themeColor="text1" w:themeTint="BF"/>
        </w:rPr>
        <w:t>달러기호)</w:t>
      </w:r>
      <w:r>
        <w:rPr>
          <w:rFonts w:asciiTheme="majorHAnsi" w:eastAsiaTheme="majorHAnsi" w:hAnsiTheme="majorHAnsi"/>
          <w:color w:val="404040" w:themeColor="text1" w:themeTint="BF"/>
        </w:rPr>
        <w:t>’</w:t>
      </w:r>
      <w:r w:rsidR="004E64D7">
        <w:rPr>
          <w:rFonts w:asciiTheme="majorHAnsi" w:eastAsiaTheme="majorHAnsi" w:hAnsiTheme="majorHAnsi"/>
          <w:color w:val="404040" w:themeColor="text1" w:themeTint="BF"/>
        </w:rPr>
        <w:t xml:space="preserve">를 </w:t>
      </w:r>
      <w:r w:rsidR="00D83F3A">
        <w:rPr>
          <w:rFonts w:asciiTheme="majorHAnsi" w:eastAsiaTheme="majorHAnsi" w:hAnsiTheme="majorHAnsi" w:hint="eastAsia"/>
          <w:color w:val="404040" w:themeColor="text1" w:themeTint="BF"/>
        </w:rPr>
        <w:t>추가하여 선언하여 일반변수와 구분한다.</w:t>
      </w:r>
    </w:p>
    <w:p w14:paraId="264F7691" w14:textId="0D63D544" w:rsidR="007F3427" w:rsidRPr="00232A40" w:rsidRDefault="00972FB8" w:rsidP="00096774">
      <w:pPr>
        <w:pStyle w:val="aa"/>
        <w:numPr>
          <w:ilvl w:val="0"/>
          <w:numId w:val="4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범주가 같은 것</w:t>
      </w:r>
      <w:r w:rsidR="00FB5197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끼리는 그</w:t>
      </w:r>
      <w:r w:rsidR="007F3427" w:rsidRPr="00232A40">
        <w:rPr>
          <w:rFonts w:asciiTheme="majorHAnsi" w:eastAsiaTheme="majorHAnsi" w:hAnsiTheme="majorHAnsi" w:hint="eastAsia"/>
          <w:color w:val="404040" w:themeColor="text1" w:themeTint="BF"/>
        </w:rPr>
        <w:t>룹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화하는 </w:t>
      </w:r>
      <w:r w:rsidR="0015708F" w:rsidRPr="00232A40">
        <w:rPr>
          <w:rFonts w:asciiTheme="majorHAnsi" w:eastAsiaTheme="majorHAnsi" w:hAnsiTheme="majorHAnsi" w:hint="eastAsia"/>
          <w:color w:val="404040" w:themeColor="text1" w:themeTint="BF"/>
        </w:rPr>
        <w:t>것을 권장</w:t>
      </w:r>
      <w:r w:rsidR="007F3427" w:rsidRPr="00232A40">
        <w:rPr>
          <w:rFonts w:asciiTheme="majorHAnsi" w:eastAsiaTheme="majorHAnsi" w:hAnsiTheme="majorHAnsi" w:hint="eastAsia"/>
          <w:color w:val="404040" w:themeColor="text1" w:themeTint="BF"/>
        </w:rPr>
        <w:t>한다.</w:t>
      </w:r>
    </w:p>
    <w:tbl>
      <w:tblPr>
        <w:tblStyle w:val="a9"/>
        <w:tblpPr w:leftFromText="142" w:rightFromText="142" w:vertAnchor="text" w:horzAnchor="margin" w:tblpX="534" w:tblpY="244"/>
        <w:tblW w:w="9355" w:type="dxa"/>
        <w:tblLayout w:type="fixed"/>
        <w:tblLook w:val="04A0" w:firstRow="1" w:lastRow="0" w:firstColumn="1" w:lastColumn="0" w:noHBand="0" w:noVBand="1"/>
      </w:tblPr>
      <w:tblGrid>
        <w:gridCol w:w="9355"/>
      </w:tblGrid>
      <w:tr w:rsidR="00232A40" w:rsidRPr="00232A40" w14:paraId="7FD19231" w14:textId="77777777" w:rsidTr="002E6671">
        <w:trPr>
          <w:trHeight w:val="1146"/>
        </w:trPr>
        <w:tc>
          <w:tcPr>
            <w:tcW w:w="9355" w:type="dxa"/>
          </w:tcPr>
          <w:p w14:paraId="29AD9F55" w14:textId="77777777" w:rsidR="003C247A" w:rsidRPr="00232A40" w:rsidRDefault="003C247A" w:rsidP="005033E8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3F80E58F" w14:textId="77777777" w:rsidR="003C247A" w:rsidRPr="00232A40" w:rsidRDefault="003C247A" w:rsidP="005033E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// selector</w:t>
            </w:r>
          </w:p>
          <w:p w14:paraId="130D5488" w14:textId="671E4A72" w:rsidR="006E6867" w:rsidRPr="00232A40" w:rsidRDefault="003C247A" w:rsidP="005033E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var </w:t>
            </w:r>
            <w:r w:rsidR="00D83F3A">
              <w:rPr>
                <w:rFonts w:asciiTheme="majorHAnsi" w:eastAsiaTheme="majorHAnsi" w:hAnsiTheme="majorHAnsi"/>
                <w:color w:val="404040" w:themeColor="text1" w:themeTint="BF"/>
              </w:rPr>
              <w:t>$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layout = $(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‘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.layout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’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)</w:t>
            </w:r>
            <w:r w:rsidR="006E686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,</w:t>
            </w:r>
          </w:p>
          <w:p w14:paraId="0B2470B8" w14:textId="62C21A84" w:rsidR="003C247A" w:rsidRPr="00232A40" w:rsidRDefault="00D83F3A" w:rsidP="005033E8">
            <w:pPr>
              <w:pStyle w:val="a5"/>
              <w:ind w:firstLineChars="150" w:firstLine="3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$</w:t>
            </w:r>
            <w:r w:rsidR="00E479E6">
              <w:rPr>
                <w:rFonts w:asciiTheme="majorHAnsi" w:eastAsiaTheme="majorHAnsi" w:hAnsiTheme="majorHAnsi" w:hint="eastAsia"/>
                <w:color w:val="404040" w:themeColor="text1" w:themeTint="BF"/>
              </w:rPr>
              <w:t>h</w:t>
            </w:r>
            <w:r w:rsidR="00E479E6">
              <w:rPr>
                <w:rFonts w:asciiTheme="majorHAnsi" w:eastAsiaTheme="majorHAnsi" w:hAnsiTheme="majorHAnsi"/>
                <w:color w:val="404040" w:themeColor="text1" w:themeTint="BF"/>
              </w:rPr>
              <w:t>eader</w:t>
            </w:r>
            <w:r w:rsidR="006E686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= $(</w:t>
            </w:r>
            <w:r w:rsidR="006E6867" w:rsidRPr="00232A40">
              <w:rPr>
                <w:rFonts w:asciiTheme="majorHAnsi" w:eastAsiaTheme="majorHAnsi" w:hAnsiTheme="majorHAnsi"/>
                <w:color w:val="404040" w:themeColor="text1" w:themeTint="BF"/>
              </w:rPr>
              <w:t>‘</w:t>
            </w:r>
            <w:r w:rsidR="006E686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.</w:t>
            </w:r>
            <w:r w:rsidR="00E479E6">
              <w:rPr>
                <w:rFonts w:asciiTheme="majorHAnsi" w:eastAsiaTheme="majorHAnsi" w:hAnsiTheme="majorHAnsi"/>
                <w:color w:val="404040" w:themeColor="text1" w:themeTint="BF"/>
              </w:rPr>
              <w:t>header’</w:t>
            </w:r>
            <w:r w:rsidR="006E686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)</w:t>
            </w:r>
            <w:r w:rsidR="00875060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;</w:t>
            </w:r>
          </w:p>
          <w:p w14:paraId="33D28B4B" w14:textId="77777777" w:rsidR="00875060" w:rsidRPr="00232A40" w:rsidRDefault="00875060" w:rsidP="005033E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  <w:p w14:paraId="35C82214" w14:textId="6A76E778" w:rsidR="003C247A" w:rsidRPr="00232A40" w:rsidRDefault="003C247A" w:rsidP="005033E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/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/ </w:t>
            </w:r>
            <w:r w:rsidR="00801DA4">
              <w:rPr>
                <w:rFonts w:asciiTheme="majorHAnsi" w:eastAsiaTheme="majorHAnsi" w:hAnsiTheme="majorHAnsi" w:hint="eastAsia"/>
                <w:color w:val="404040" w:themeColor="text1" w:themeTint="BF"/>
              </w:rPr>
              <w:t>w</w:t>
            </w:r>
            <w:r w:rsidR="00801DA4">
              <w:rPr>
                <w:rFonts w:asciiTheme="majorHAnsi" w:eastAsiaTheme="majorHAnsi" w:hAnsiTheme="majorHAnsi"/>
                <w:color w:val="404040" w:themeColor="text1" w:themeTint="BF"/>
              </w:rPr>
              <w:t xml:space="preserve">idth, 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height</w:t>
            </w:r>
          </w:p>
          <w:p w14:paraId="54E0250E" w14:textId="2D876AAD" w:rsidR="003C247A" w:rsidRPr="00232A40" w:rsidRDefault="001268C4" w:rsidP="005033E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v</w:t>
            </w:r>
            <w:r w:rsidR="003C247A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ar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="00E479E6">
              <w:rPr>
                <w:rFonts w:asciiTheme="majorHAnsi" w:eastAsiaTheme="majorHAnsi" w:hAnsiTheme="majorHAnsi"/>
                <w:color w:val="404040" w:themeColor="text1" w:themeTint="BF"/>
              </w:rPr>
              <w:t>headerW =</w:t>
            </w:r>
            <w:r w:rsidR="003C247A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E479E6">
              <w:rPr>
                <w:rFonts w:asciiTheme="majorHAnsi" w:eastAsiaTheme="majorHAnsi" w:hAnsiTheme="majorHAnsi"/>
                <w:color w:val="404040" w:themeColor="text1" w:themeTint="BF"/>
              </w:rPr>
              <w:t>$header</w:t>
            </w:r>
            <w:r w:rsidR="003C247A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.</w:t>
            </w:r>
            <w:r w:rsidR="00E479E6">
              <w:rPr>
                <w:rFonts w:asciiTheme="majorHAnsi" w:eastAsiaTheme="majorHAnsi" w:hAnsiTheme="majorHAnsi"/>
                <w:color w:val="404040" w:themeColor="text1" w:themeTint="BF"/>
              </w:rPr>
              <w:t>outerW</w:t>
            </w:r>
            <w:r w:rsidR="003C247A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idth(),</w:t>
            </w:r>
          </w:p>
          <w:p w14:paraId="53813AE3" w14:textId="61F911D4" w:rsidR="003C247A" w:rsidRPr="00232A40" w:rsidRDefault="00E479E6" w:rsidP="001268C4">
            <w:pPr>
              <w:pStyle w:val="a5"/>
              <w:ind w:firstLineChars="200" w:firstLine="4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headerH</w:t>
            </w:r>
            <w:r w:rsidR="003C247A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1268C4">
              <w:rPr>
                <w:rFonts w:asciiTheme="majorHAnsi" w:eastAsiaTheme="majorHAnsi" w:hAnsiTheme="majorHAnsi"/>
                <w:color w:val="404040" w:themeColor="text1" w:themeTint="BF"/>
              </w:rPr>
              <w:t>= $header.outerHeight();</w:t>
            </w:r>
          </w:p>
          <w:p w14:paraId="37EFA3E3" w14:textId="77777777" w:rsidR="003C247A" w:rsidRPr="00232A40" w:rsidRDefault="003C247A" w:rsidP="005033E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41C6AC2A" w14:textId="77777777" w:rsidR="003C247A" w:rsidRPr="00232A40" w:rsidRDefault="003C247A" w:rsidP="005033E8">
      <w:pPr>
        <w:pStyle w:val="aa"/>
        <w:spacing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5A005D30" w14:textId="77777777" w:rsidR="007F3427" w:rsidRPr="00EA7295" w:rsidRDefault="007F3427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52" w:name="_Toc489007878"/>
      <w:bookmarkStart w:id="353" w:name="_Toc497385342"/>
      <w:bookmarkStart w:id="354" w:name="_Toc497830456"/>
      <w:bookmarkStart w:id="355" w:name="_Toc525050476"/>
      <w:bookmarkStart w:id="356" w:name="_Toc116561142"/>
      <w:r w:rsidRPr="00EA7295">
        <w:rPr>
          <w:rFonts w:eastAsiaTheme="majorHAnsi" w:hint="eastAsia"/>
          <w:b/>
          <w:color w:val="404040" w:themeColor="text1" w:themeTint="BF"/>
          <w:sz w:val="26"/>
          <w:szCs w:val="26"/>
        </w:rPr>
        <w:t>함수</w:t>
      </w:r>
      <w:bookmarkEnd w:id="352"/>
      <w:bookmarkEnd w:id="353"/>
      <w:bookmarkEnd w:id="354"/>
      <w:bookmarkEnd w:id="355"/>
      <w:bookmarkEnd w:id="356"/>
    </w:p>
    <w:p w14:paraId="73A06C5A" w14:textId="77777777" w:rsidR="007F3427" w:rsidRDefault="007F3427" w:rsidP="00096774">
      <w:pPr>
        <w:pStyle w:val="aa"/>
        <w:numPr>
          <w:ilvl w:val="0"/>
          <w:numId w:val="5"/>
        </w:numPr>
        <w:spacing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업무적인 특성 혹은 적용해야 하는 함수의 의미를 고려하여 적절한 함수명을 정의한다. </w:t>
      </w:r>
      <w:r w:rsidRPr="00232A40">
        <w:rPr>
          <w:rFonts w:asciiTheme="majorHAnsi" w:eastAsiaTheme="majorHAnsi" w:hAnsiTheme="majorHAnsi"/>
          <w:color w:val="404040" w:themeColor="text1" w:themeTint="BF"/>
        </w:rPr>
        <w:t>(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ex. calendarDate )</w:t>
      </w:r>
    </w:p>
    <w:p w14:paraId="22C34F5C" w14:textId="4C72977A" w:rsidR="0099021B" w:rsidRPr="0099021B" w:rsidRDefault="004D56B6" w:rsidP="0099021B">
      <w:pPr>
        <w:pStyle w:val="aa"/>
        <w:numPr>
          <w:ilvl w:val="0"/>
          <w:numId w:val="5"/>
        </w:numPr>
        <w:spacing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함수선언 시</w:t>
      </w:r>
      <w:r>
        <w:rPr>
          <w:rFonts w:asciiTheme="majorHAnsi" w:eastAsiaTheme="majorHAnsi" w:hAnsiTheme="majorHAnsi"/>
          <w:color w:val="404040" w:themeColor="text1" w:themeTint="BF"/>
        </w:rPr>
        <w:t xml:space="preserve">, </w:t>
      </w:r>
      <w:r>
        <w:rPr>
          <w:rFonts w:asciiTheme="majorHAnsi" w:eastAsiaTheme="majorHAnsi" w:hAnsiTheme="majorHAnsi" w:hint="eastAsia"/>
          <w:color w:val="404040" w:themeColor="text1" w:themeTint="BF"/>
        </w:rPr>
        <w:t xml:space="preserve">함수의 매개변수명 앞에 </w:t>
      </w:r>
      <w:r w:rsidR="00442035">
        <w:rPr>
          <w:rFonts w:asciiTheme="majorHAnsi" w:eastAsiaTheme="majorHAnsi" w:hAnsiTheme="majorHAnsi" w:hint="eastAsia"/>
          <w:color w:val="404040" w:themeColor="text1" w:themeTint="BF"/>
        </w:rPr>
        <w:t>언더스코어(</w:t>
      </w:r>
      <w:r w:rsidR="00FD2AA5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442035">
        <w:rPr>
          <w:rFonts w:asciiTheme="majorHAnsi" w:eastAsiaTheme="majorHAnsi" w:hAnsiTheme="majorHAnsi"/>
          <w:color w:val="404040" w:themeColor="text1" w:themeTint="BF"/>
        </w:rPr>
        <w:t>_</w:t>
      </w:r>
      <w:r w:rsidR="00FD2AA5">
        <w:rPr>
          <w:rFonts w:asciiTheme="majorHAnsi" w:eastAsiaTheme="majorHAnsi" w:hAnsiTheme="majorHAnsi"/>
          <w:color w:val="404040" w:themeColor="text1" w:themeTint="BF"/>
        </w:rPr>
        <w:t xml:space="preserve"> )를 </w:t>
      </w:r>
      <w:r w:rsidR="00FD2AA5">
        <w:rPr>
          <w:rFonts w:asciiTheme="majorHAnsi" w:eastAsiaTheme="majorHAnsi" w:hAnsiTheme="majorHAnsi" w:hint="eastAsia"/>
          <w:color w:val="404040" w:themeColor="text1" w:themeTint="BF"/>
        </w:rPr>
        <w:t xml:space="preserve">사용하여 </w:t>
      </w:r>
      <w:r w:rsidR="0099021B">
        <w:rPr>
          <w:rFonts w:asciiTheme="majorHAnsi" w:eastAsiaTheme="majorHAnsi" w:hAnsiTheme="majorHAnsi" w:hint="eastAsia"/>
          <w:color w:val="404040" w:themeColor="text1" w:themeTint="BF"/>
        </w:rPr>
        <w:t>변수명과</w:t>
      </w:r>
      <w:r w:rsidR="0099021B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99021B">
        <w:rPr>
          <w:rFonts w:asciiTheme="majorHAnsi" w:eastAsiaTheme="majorHAnsi" w:hAnsiTheme="majorHAnsi" w:hint="eastAsia"/>
          <w:color w:val="404040" w:themeColor="text1" w:themeTint="BF"/>
        </w:rPr>
        <w:t>구분하여 사용한다.</w:t>
      </w:r>
    </w:p>
    <w:tbl>
      <w:tblPr>
        <w:tblStyle w:val="a9"/>
        <w:tblpPr w:leftFromText="142" w:rightFromText="142" w:vertAnchor="text" w:horzAnchor="margin" w:tblpX="534" w:tblpY="244"/>
        <w:tblW w:w="9355" w:type="dxa"/>
        <w:tblLayout w:type="fixed"/>
        <w:tblLook w:val="04A0" w:firstRow="1" w:lastRow="0" w:firstColumn="1" w:lastColumn="0" w:noHBand="0" w:noVBand="1"/>
      </w:tblPr>
      <w:tblGrid>
        <w:gridCol w:w="9355"/>
      </w:tblGrid>
      <w:tr w:rsidR="0099021B" w:rsidRPr="00232A40" w14:paraId="1BB44434" w14:textId="77777777">
        <w:trPr>
          <w:trHeight w:val="1146"/>
        </w:trPr>
        <w:tc>
          <w:tcPr>
            <w:tcW w:w="9355" w:type="dxa"/>
          </w:tcPr>
          <w:p w14:paraId="39C83777" w14:textId="77777777" w:rsidR="0099021B" w:rsidRPr="00232A40" w:rsidRDefault="0099021B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5DC3EAE2" w14:textId="77777777" w:rsidR="00220342" w:rsidRDefault="0099021B" w:rsidP="0099021B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v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ar</w:t>
            </w:r>
            <w:r w:rsidR="0047093F"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="002012E6">
              <w:rPr>
                <w:rFonts w:asciiTheme="majorHAnsi" w:eastAsiaTheme="majorHAnsi" w:hAnsiTheme="majorHAnsi"/>
                <w:color w:val="404040" w:themeColor="text1" w:themeTint="BF"/>
              </w:rPr>
              <w:t>fnNa</w:t>
            </w:r>
            <w:r w:rsidR="00690892">
              <w:rPr>
                <w:rFonts w:asciiTheme="majorHAnsi" w:eastAsiaTheme="majorHAnsi" w:hAnsiTheme="majorHAnsi"/>
                <w:color w:val="404040" w:themeColor="text1" w:themeTint="BF"/>
              </w:rPr>
              <w:t>me</w:t>
            </w:r>
            <w:r w:rsidR="00220342">
              <w:rPr>
                <w:rFonts w:asciiTheme="majorHAnsi" w:eastAsiaTheme="majorHAnsi" w:hAnsiTheme="majorHAnsi"/>
                <w:color w:val="404040" w:themeColor="text1" w:themeTint="BF"/>
              </w:rPr>
              <w:t xml:space="preserve"> = (function() {</w:t>
            </w:r>
          </w:p>
          <w:p w14:paraId="44919115" w14:textId="2A822DDD" w:rsidR="00220342" w:rsidRDefault="00220342" w:rsidP="0099021B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   return {</w:t>
            </w:r>
          </w:p>
          <w:p w14:paraId="07ED2841" w14:textId="4D5F4817" w:rsidR="00220342" w:rsidRDefault="00220342" w:rsidP="0099021B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       init : function( _parameter ) {</w:t>
            </w:r>
          </w:p>
          <w:p w14:paraId="377A8338" w14:textId="3216F0AF" w:rsidR="00220342" w:rsidRDefault="00220342" w:rsidP="0099021B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           …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중략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…</w:t>
            </w:r>
          </w:p>
          <w:p w14:paraId="2C28495D" w14:textId="65382F46" w:rsidR="00220342" w:rsidRDefault="00220342" w:rsidP="00220342">
            <w:pPr>
              <w:pStyle w:val="a5"/>
              <w:ind w:firstLineChars="400" w:firstLine="8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}</w:t>
            </w:r>
          </w:p>
          <w:p w14:paraId="58A1DCB9" w14:textId="5AD3BC56" w:rsidR="00220342" w:rsidRDefault="00220342" w:rsidP="00220342">
            <w:pPr>
              <w:pStyle w:val="a5"/>
              <w:ind w:firstLineChars="200" w:firstLine="4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}</w:t>
            </w:r>
          </w:p>
          <w:p w14:paraId="393E078B" w14:textId="755BCC92" w:rsidR="0099021B" w:rsidRPr="00232A40" w:rsidRDefault="00220342" w:rsidP="0099021B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})();</w:t>
            </w:r>
          </w:p>
        </w:tc>
      </w:tr>
    </w:tbl>
    <w:p w14:paraId="527D0F5D" w14:textId="77777777" w:rsidR="007F3427" w:rsidRPr="00232A40" w:rsidRDefault="007F3427" w:rsidP="0099021B">
      <w:pPr>
        <w:pStyle w:val="aa"/>
        <w:spacing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</w:p>
    <w:sectPr w:rsidR="007F3427" w:rsidRPr="00232A40" w:rsidSect="00FE3EF8">
      <w:footerReference w:type="default" r:id="rId14"/>
      <w:pgSz w:w="11906" w:h="16838"/>
      <w:pgMar w:top="1440" w:right="1080" w:bottom="1440" w:left="1080" w:header="0" w:footer="17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96DE1" w14:textId="77777777" w:rsidR="00034744" w:rsidRDefault="00034744" w:rsidP="000A7987">
      <w:pPr>
        <w:spacing w:after="0" w:line="240" w:lineRule="auto"/>
      </w:pPr>
      <w:r>
        <w:separator/>
      </w:r>
    </w:p>
  </w:endnote>
  <w:endnote w:type="continuationSeparator" w:id="0">
    <w:p w14:paraId="4F08DBD2" w14:textId="77777777" w:rsidR="00034744" w:rsidRDefault="00034744" w:rsidP="000A7987">
      <w:pPr>
        <w:spacing w:after="0" w:line="240" w:lineRule="auto"/>
      </w:pPr>
      <w:r>
        <w:continuationSeparator/>
      </w:r>
    </w:p>
  </w:endnote>
  <w:endnote w:type="continuationNotice" w:id="1">
    <w:p w14:paraId="0A6AC721" w14:textId="77777777" w:rsidR="00034744" w:rsidRDefault="000347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3992473"/>
      <w:docPartObj>
        <w:docPartGallery w:val="Page Numbers (Bottom of Page)"/>
        <w:docPartUnique/>
      </w:docPartObj>
    </w:sdtPr>
    <w:sdtContent>
      <w:p w14:paraId="5ED6FAFC" w14:textId="77777777" w:rsidR="00EA21A4" w:rsidRDefault="00EA21A4" w:rsidP="00FE3EF8">
        <w:pPr>
          <w:pStyle w:val="a4"/>
          <w:ind w:firstLineChars="4200" w:firstLine="8400"/>
        </w:pPr>
        <w:r>
          <w:rPr>
            <w:noProof/>
          </w:rPr>
          <w:drawing>
            <wp:inline distT="0" distB="0" distL="0" distR="0" wp14:anchorId="1D356BB5" wp14:editId="2571CD5B">
              <wp:extent cx="900000" cy="241200"/>
              <wp:effectExtent l="0" t="0" r="0" b="6985"/>
              <wp:docPr id="15" name="그림 15" descr="eilab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eilab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00000" cy="24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19DFE44B" wp14:editId="3D45C89E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1201642" cy="1161400"/>
                  <wp:effectExtent l="0" t="0" r="0" b="0"/>
                  <wp:wrapNone/>
                  <wp:docPr id="654" name="이등변 삼각형 6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01642" cy="116140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noFill/>
                        </wps:spPr>
                        <wps:txbx>
                          <w:txbxContent>
                            <w:p w14:paraId="5BF46063" w14:textId="77777777" w:rsidR="00EA21A4" w:rsidRPr="009B3FF8" w:rsidRDefault="00EA21A4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sz w:val="26"/>
                                  <w:szCs w:val="26"/>
                                </w:rPr>
                              </w:pPr>
                              <w:r w:rsidRPr="009B3FF8">
                                <w:rPr>
                                  <w:sz w:val="26"/>
                                  <w:szCs w:val="26"/>
                                </w:rPr>
                                <w:fldChar w:fldCharType="begin"/>
                              </w:r>
                              <w:r w:rsidRPr="009B3FF8">
                                <w:rPr>
                                  <w:sz w:val="26"/>
                                  <w:szCs w:val="26"/>
                                </w:rPr>
                                <w:instrText>PAGE    \* MERGEFORMAT</w:instrText>
                              </w:r>
                              <w:r w:rsidRPr="009B3FF8">
                                <w:rPr>
                                  <w:sz w:val="26"/>
                                  <w:szCs w:val="26"/>
                                </w:rPr>
                                <w:fldChar w:fldCharType="separate"/>
                              </w:r>
                              <w:r w:rsidR="009B4844" w:rsidRPr="009B484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26"/>
                                  <w:szCs w:val="26"/>
                                  <w:lang w:val="ko-KR"/>
                                </w:rPr>
                                <w:t>14</w:t>
                              </w:r>
                              <w:r w:rsidRPr="009B3FF8">
                                <w:rPr>
                                  <w:rFonts w:asciiTheme="majorHAnsi" w:eastAsiaTheme="majorEastAsia" w:hAnsiTheme="majorHAnsi" w:cstheme="majorBidi"/>
                                  <w:sz w:val="26"/>
                                  <w:szCs w:val="26"/>
                                </w:rPr>
                                <w:fldChar w:fldCharType="end"/>
                              </w:r>
                            </w:p>
                            <w:p w14:paraId="1728B4D0" w14:textId="77777777" w:rsidR="00EA21A4" w:rsidRPr="009B3FF8" w:rsidRDefault="00EA21A4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9DFE44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이등변 삼각형 654" o:spid="_x0000_s1057" type="#_x0000_t5" style="position:absolute;left:0;text-align:left;margin-left:43.4pt;margin-top:0;width:94.6pt;height:91.45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" adj="21600" filled="f" stroked="f">
                  <v:textbox>
                    <w:txbxContent>
                      <w:p w14:paraId="5BF46063" w14:textId="77777777" w:rsidR="00EA21A4" w:rsidRPr="009B3FF8" w:rsidRDefault="00EA21A4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sz w:val="26"/>
                            <w:szCs w:val="26"/>
                          </w:rPr>
                        </w:pPr>
                        <w:r w:rsidRPr="009B3FF8">
                          <w:rPr>
                            <w:sz w:val="26"/>
                            <w:szCs w:val="26"/>
                          </w:rPr>
                          <w:fldChar w:fldCharType="begin"/>
                        </w:r>
                        <w:r w:rsidRPr="009B3FF8">
                          <w:rPr>
                            <w:sz w:val="26"/>
                            <w:szCs w:val="26"/>
                          </w:rPr>
                          <w:instrText>PAGE    \* MERGEFORMAT</w:instrText>
                        </w:r>
                        <w:r w:rsidRPr="009B3FF8">
                          <w:rPr>
                            <w:sz w:val="26"/>
                            <w:szCs w:val="26"/>
                          </w:rPr>
                          <w:fldChar w:fldCharType="separate"/>
                        </w:r>
                        <w:r w:rsidR="009B4844" w:rsidRPr="009B4844">
                          <w:rPr>
                            <w:rFonts w:asciiTheme="majorHAnsi" w:eastAsiaTheme="majorEastAsia" w:hAnsiTheme="majorHAnsi" w:cstheme="majorBidi"/>
                            <w:noProof/>
                            <w:sz w:val="26"/>
                            <w:szCs w:val="26"/>
                            <w:lang w:val="ko-KR"/>
                          </w:rPr>
                          <w:t>14</w:t>
                        </w:r>
                        <w:r w:rsidRPr="009B3FF8">
                          <w:rPr>
                            <w:rFonts w:asciiTheme="majorHAnsi" w:eastAsiaTheme="majorEastAsia" w:hAnsiTheme="majorHAnsi" w:cstheme="majorBidi"/>
                            <w:sz w:val="26"/>
                            <w:szCs w:val="26"/>
                          </w:rPr>
                          <w:fldChar w:fldCharType="end"/>
                        </w:r>
                      </w:p>
                      <w:p w14:paraId="1728B4D0" w14:textId="77777777" w:rsidR="00EA21A4" w:rsidRPr="009B3FF8" w:rsidRDefault="00EA21A4">
                        <w:pPr>
                          <w:jc w:val="center"/>
                          <w:rPr>
                            <w:szCs w:val="72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B4089" w14:textId="77777777" w:rsidR="00034744" w:rsidRDefault="00034744" w:rsidP="000A7987">
      <w:pPr>
        <w:spacing w:after="0" w:line="240" w:lineRule="auto"/>
      </w:pPr>
      <w:r>
        <w:separator/>
      </w:r>
    </w:p>
  </w:footnote>
  <w:footnote w:type="continuationSeparator" w:id="0">
    <w:p w14:paraId="3E68E64B" w14:textId="77777777" w:rsidR="00034744" w:rsidRDefault="00034744" w:rsidP="000A7987">
      <w:pPr>
        <w:spacing w:after="0" w:line="240" w:lineRule="auto"/>
      </w:pPr>
      <w:r>
        <w:continuationSeparator/>
      </w:r>
    </w:p>
  </w:footnote>
  <w:footnote w:type="continuationNotice" w:id="1">
    <w:p w14:paraId="0F5731D8" w14:textId="77777777" w:rsidR="00034744" w:rsidRDefault="0003474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99E"/>
    <w:multiLevelType w:val="hybridMultilevel"/>
    <w:tmpl w:val="673A84D6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045E6F"/>
    <w:multiLevelType w:val="multilevel"/>
    <w:tmpl w:val="1A3E425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7480855"/>
    <w:multiLevelType w:val="hybridMultilevel"/>
    <w:tmpl w:val="6C4CFEE8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A1E40E5"/>
    <w:multiLevelType w:val="hybridMultilevel"/>
    <w:tmpl w:val="C9BE09DA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B1568E1"/>
    <w:multiLevelType w:val="hybridMultilevel"/>
    <w:tmpl w:val="9A8EBDD4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BFE4D25"/>
    <w:multiLevelType w:val="hybridMultilevel"/>
    <w:tmpl w:val="A47CB9D8"/>
    <w:lvl w:ilvl="0" w:tplc="36FCAF10">
      <w:start w:val="1"/>
      <w:numFmt w:val="decimal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113F4B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1FD4E33"/>
    <w:multiLevelType w:val="hybridMultilevel"/>
    <w:tmpl w:val="83DE7CE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5B33606"/>
    <w:multiLevelType w:val="hybridMultilevel"/>
    <w:tmpl w:val="6A3AB730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6BD0D03"/>
    <w:multiLevelType w:val="multilevel"/>
    <w:tmpl w:val="0BFC2C90"/>
    <w:lvl w:ilvl="0">
      <w:start w:val="1"/>
      <w:numFmt w:val="bullet"/>
      <w:lvlText w:val=""/>
      <w:lvlJc w:val="left"/>
      <w:pPr>
        <w:ind w:left="850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34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6" w:hanging="851"/>
      </w:pPr>
      <w:rPr>
        <w:rFonts w:hint="eastAsia"/>
        <w:b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141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70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4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84" w:hanging="1559"/>
      </w:pPr>
      <w:rPr>
        <w:rFonts w:hint="eastAsia"/>
      </w:rPr>
    </w:lvl>
  </w:abstractNum>
  <w:abstractNum w:abstractNumId="10" w15:restartNumberingAfterBreak="0">
    <w:nsid w:val="16F26731"/>
    <w:multiLevelType w:val="hybridMultilevel"/>
    <w:tmpl w:val="07C20CD2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86D3784"/>
    <w:multiLevelType w:val="hybridMultilevel"/>
    <w:tmpl w:val="011A7C06"/>
    <w:lvl w:ilvl="0" w:tplc="97E0D552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18DE41DE"/>
    <w:multiLevelType w:val="hybridMultilevel"/>
    <w:tmpl w:val="670CB2A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1AFE3C6E"/>
    <w:multiLevelType w:val="hybridMultilevel"/>
    <w:tmpl w:val="EE548DD4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0215C09"/>
    <w:multiLevelType w:val="hybridMultilevel"/>
    <w:tmpl w:val="A5B824B8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4C26FC9"/>
    <w:multiLevelType w:val="hybridMultilevel"/>
    <w:tmpl w:val="9962BEE4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4E17FBD"/>
    <w:multiLevelType w:val="hybridMultilevel"/>
    <w:tmpl w:val="AF027EFA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60C5508"/>
    <w:multiLevelType w:val="multilevel"/>
    <w:tmpl w:val="29E0CF9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/>
        <w:sz w:val="26"/>
        <w:szCs w:val="26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27454E80"/>
    <w:multiLevelType w:val="hybridMultilevel"/>
    <w:tmpl w:val="7B9223B6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860327B"/>
    <w:multiLevelType w:val="hybridMultilevel"/>
    <w:tmpl w:val="933CCEBA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DA13BBB"/>
    <w:multiLevelType w:val="hybridMultilevel"/>
    <w:tmpl w:val="87F2D0CA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2FEB75DA"/>
    <w:multiLevelType w:val="hybridMultilevel"/>
    <w:tmpl w:val="1BEA346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0062419"/>
    <w:multiLevelType w:val="hybridMultilevel"/>
    <w:tmpl w:val="FE189686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0933E3A"/>
    <w:multiLevelType w:val="multilevel"/>
    <w:tmpl w:val="4614C2E4"/>
    <w:lvl w:ilvl="0">
      <w:start w:val="1"/>
      <w:numFmt w:val="bullet"/>
      <w:lvlText w:val=""/>
      <w:lvlJc w:val="left"/>
      <w:pPr>
        <w:ind w:left="8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9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09" w:hanging="709"/>
      </w:pPr>
      <w:rPr>
        <w:rFonts w:hint="eastAsia"/>
      </w:rPr>
    </w:lvl>
    <w:lvl w:ilvl="3">
      <w:start w:val="1"/>
      <w:numFmt w:val="decimal"/>
      <w:lvlText w:val="4.3.2.%4"/>
      <w:lvlJc w:val="left"/>
      <w:pPr>
        <w:ind w:left="800" w:hanging="40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3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59" w:hanging="1559"/>
      </w:pPr>
      <w:rPr>
        <w:rFonts w:hint="eastAsia"/>
      </w:rPr>
    </w:lvl>
  </w:abstractNum>
  <w:abstractNum w:abstractNumId="24" w15:restartNumberingAfterBreak="0">
    <w:nsid w:val="31CE633D"/>
    <w:multiLevelType w:val="hybridMultilevel"/>
    <w:tmpl w:val="D2548A8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32BC0E9C"/>
    <w:multiLevelType w:val="hybridMultilevel"/>
    <w:tmpl w:val="40AA3E76"/>
    <w:lvl w:ilvl="0" w:tplc="36FCAF1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6" w15:restartNumberingAfterBreak="0">
    <w:nsid w:val="35E26160"/>
    <w:multiLevelType w:val="hybridMultilevel"/>
    <w:tmpl w:val="B1105150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36691EB4"/>
    <w:multiLevelType w:val="hybridMultilevel"/>
    <w:tmpl w:val="1492A5D6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370F0322"/>
    <w:multiLevelType w:val="hybridMultilevel"/>
    <w:tmpl w:val="E1AC30F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398F4F53"/>
    <w:multiLevelType w:val="hybridMultilevel"/>
    <w:tmpl w:val="5FE6547E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39EB26D9"/>
    <w:multiLevelType w:val="multilevel"/>
    <w:tmpl w:val="EFD09B0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"/>
      <w:lvlJc w:val="left"/>
      <w:pPr>
        <w:ind w:left="825" w:hanging="40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3B4C003A"/>
    <w:multiLevelType w:val="hybridMultilevel"/>
    <w:tmpl w:val="9DE0235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3BA60143"/>
    <w:multiLevelType w:val="hybridMultilevel"/>
    <w:tmpl w:val="7FF0A6F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3C926CAB"/>
    <w:multiLevelType w:val="hybridMultilevel"/>
    <w:tmpl w:val="53CC3ACE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3F3F0B2C"/>
    <w:multiLevelType w:val="hybridMultilevel"/>
    <w:tmpl w:val="8C5C1BC2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3FDC0A3D"/>
    <w:multiLevelType w:val="multilevel"/>
    <w:tmpl w:val="34B0CE7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4.%4"/>
      <w:lvlJc w:val="left"/>
      <w:pPr>
        <w:ind w:left="400" w:hanging="40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6" w15:restartNumberingAfterBreak="0">
    <w:nsid w:val="413D0FFA"/>
    <w:multiLevelType w:val="hybridMultilevel"/>
    <w:tmpl w:val="59C44DD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41D7064E"/>
    <w:multiLevelType w:val="hybridMultilevel"/>
    <w:tmpl w:val="115EC85A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42C95D39"/>
    <w:multiLevelType w:val="hybridMultilevel"/>
    <w:tmpl w:val="4566B002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435252A3"/>
    <w:multiLevelType w:val="hybridMultilevel"/>
    <w:tmpl w:val="19727C94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43721DD1"/>
    <w:multiLevelType w:val="hybridMultilevel"/>
    <w:tmpl w:val="25EC2490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46BD07F3"/>
    <w:multiLevelType w:val="hybridMultilevel"/>
    <w:tmpl w:val="5B14765A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47E1452A"/>
    <w:multiLevelType w:val="hybridMultilevel"/>
    <w:tmpl w:val="55144A62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4A306247"/>
    <w:multiLevelType w:val="hybridMultilevel"/>
    <w:tmpl w:val="ED56B910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4D1E30D0"/>
    <w:multiLevelType w:val="hybridMultilevel"/>
    <w:tmpl w:val="85B86EF8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C3148B70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  <w:b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5948798B"/>
    <w:multiLevelType w:val="multilevel"/>
    <w:tmpl w:val="4DF2CB9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  <w:b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6" w15:restartNumberingAfterBreak="0">
    <w:nsid w:val="5A065A96"/>
    <w:multiLevelType w:val="hybridMultilevel"/>
    <w:tmpl w:val="EFE49FE4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60BB26B1"/>
    <w:multiLevelType w:val="hybridMultilevel"/>
    <w:tmpl w:val="1F30B476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8" w15:restartNumberingAfterBreak="0">
    <w:nsid w:val="66132CAB"/>
    <w:multiLevelType w:val="multilevel"/>
    <w:tmpl w:val="3B5EDD20"/>
    <w:lvl w:ilvl="0">
      <w:start w:val="1"/>
      <w:numFmt w:val="bullet"/>
      <w:lvlText w:val=""/>
      <w:lvlJc w:val="left"/>
      <w:pPr>
        <w:ind w:left="850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34" w:hanging="709"/>
      </w:pPr>
      <w:rPr>
        <w:rFonts w:hint="eastAsia"/>
        <w:b/>
        <w:sz w:val="26"/>
        <w:szCs w:val="26"/>
      </w:rPr>
    </w:lvl>
    <w:lvl w:ilvl="3">
      <w:start w:val="1"/>
      <w:numFmt w:val="decimal"/>
      <w:lvlText w:val="%1.%2.%3.%4."/>
      <w:lvlJc w:val="left"/>
      <w:pPr>
        <w:ind w:left="1276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70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4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84" w:hanging="1559"/>
      </w:pPr>
      <w:rPr>
        <w:rFonts w:hint="eastAsia"/>
      </w:rPr>
    </w:lvl>
  </w:abstractNum>
  <w:abstractNum w:abstractNumId="49" w15:restartNumberingAfterBreak="0">
    <w:nsid w:val="66E47B61"/>
    <w:multiLevelType w:val="hybridMultilevel"/>
    <w:tmpl w:val="B11051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0" w15:restartNumberingAfterBreak="0">
    <w:nsid w:val="69275CD7"/>
    <w:multiLevelType w:val="hybridMultilevel"/>
    <w:tmpl w:val="C786DB4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1" w15:restartNumberingAfterBreak="0">
    <w:nsid w:val="6E9C1827"/>
    <w:multiLevelType w:val="hybridMultilevel"/>
    <w:tmpl w:val="808CF9C6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2" w15:restartNumberingAfterBreak="0">
    <w:nsid w:val="74401970"/>
    <w:multiLevelType w:val="hybridMultilevel"/>
    <w:tmpl w:val="0AE2DB6E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3" w15:restartNumberingAfterBreak="0">
    <w:nsid w:val="750C2D77"/>
    <w:multiLevelType w:val="hybridMultilevel"/>
    <w:tmpl w:val="B5B2E15A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4" w15:restartNumberingAfterBreak="0">
    <w:nsid w:val="789C4D1E"/>
    <w:multiLevelType w:val="hybridMultilevel"/>
    <w:tmpl w:val="58D8B63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5" w15:restartNumberingAfterBreak="0">
    <w:nsid w:val="7ACA7C31"/>
    <w:multiLevelType w:val="hybridMultilevel"/>
    <w:tmpl w:val="4C0CE036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6" w15:restartNumberingAfterBreak="0">
    <w:nsid w:val="7CD67FB7"/>
    <w:multiLevelType w:val="multilevel"/>
    <w:tmpl w:val="1134345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4.3.2.%4"/>
      <w:lvlJc w:val="left"/>
      <w:pPr>
        <w:ind w:left="400" w:hanging="40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1235622227">
    <w:abstractNumId w:val="45"/>
  </w:num>
  <w:num w:numId="2" w16cid:durableId="295188671">
    <w:abstractNumId w:val="51"/>
  </w:num>
  <w:num w:numId="3" w16cid:durableId="1450201745">
    <w:abstractNumId w:val="44"/>
  </w:num>
  <w:num w:numId="4" w16cid:durableId="965356174">
    <w:abstractNumId w:val="42"/>
  </w:num>
  <w:num w:numId="5" w16cid:durableId="387412882">
    <w:abstractNumId w:val="14"/>
  </w:num>
  <w:num w:numId="6" w16cid:durableId="1132603032">
    <w:abstractNumId w:val="0"/>
  </w:num>
  <w:num w:numId="7" w16cid:durableId="1287587739">
    <w:abstractNumId w:val="5"/>
  </w:num>
  <w:num w:numId="8" w16cid:durableId="1004362078">
    <w:abstractNumId w:val="16"/>
  </w:num>
  <w:num w:numId="9" w16cid:durableId="1960719221">
    <w:abstractNumId w:val="7"/>
  </w:num>
  <w:num w:numId="10" w16cid:durableId="1210608754">
    <w:abstractNumId w:val="35"/>
  </w:num>
  <w:num w:numId="11" w16cid:durableId="1538853963">
    <w:abstractNumId w:val="29"/>
  </w:num>
  <w:num w:numId="12" w16cid:durableId="1694455371">
    <w:abstractNumId w:val="13"/>
  </w:num>
  <w:num w:numId="13" w16cid:durableId="177351580">
    <w:abstractNumId w:val="50"/>
  </w:num>
  <w:num w:numId="14" w16cid:durableId="397676962">
    <w:abstractNumId w:val="1"/>
  </w:num>
  <w:num w:numId="15" w16cid:durableId="1054816003">
    <w:abstractNumId w:val="34"/>
  </w:num>
  <w:num w:numId="16" w16cid:durableId="140581700">
    <w:abstractNumId w:val="10"/>
  </w:num>
  <w:num w:numId="17" w16cid:durableId="53478303">
    <w:abstractNumId w:val="40"/>
  </w:num>
  <w:num w:numId="18" w16cid:durableId="909315001">
    <w:abstractNumId w:val="18"/>
  </w:num>
  <w:num w:numId="19" w16cid:durableId="331107553">
    <w:abstractNumId w:val="53"/>
  </w:num>
  <w:num w:numId="20" w16cid:durableId="1566187255">
    <w:abstractNumId w:val="24"/>
  </w:num>
  <w:num w:numId="21" w16cid:durableId="760760420">
    <w:abstractNumId w:val="6"/>
  </w:num>
  <w:num w:numId="22" w16cid:durableId="197815565">
    <w:abstractNumId w:val="4"/>
  </w:num>
  <w:num w:numId="23" w16cid:durableId="1280986070">
    <w:abstractNumId w:val="43"/>
  </w:num>
  <w:num w:numId="24" w16cid:durableId="638919203">
    <w:abstractNumId w:val="39"/>
  </w:num>
  <w:num w:numId="25" w16cid:durableId="1304919528">
    <w:abstractNumId w:val="17"/>
  </w:num>
  <w:num w:numId="26" w16cid:durableId="599680074">
    <w:abstractNumId w:val="37"/>
  </w:num>
  <w:num w:numId="27" w16cid:durableId="2072844184">
    <w:abstractNumId w:val="21"/>
  </w:num>
  <w:num w:numId="28" w16cid:durableId="1227449395">
    <w:abstractNumId w:val="54"/>
  </w:num>
  <w:num w:numId="29" w16cid:durableId="1284262657">
    <w:abstractNumId w:val="55"/>
  </w:num>
  <w:num w:numId="30" w16cid:durableId="261377001">
    <w:abstractNumId w:val="41"/>
  </w:num>
  <w:num w:numId="31" w16cid:durableId="54015599">
    <w:abstractNumId w:val="19"/>
  </w:num>
  <w:num w:numId="32" w16cid:durableId="1378974344">
    <w:abstractNumId w:val="20"/>
  </w:num>
  <w:num w:numId="33" w16cid:durableId="1224676886">
    <w:abstractNumId w:val="25"/>
  </w:num>
  <w:num w:numId="34" w16cid:durableId="1755392150">
    <w:abstractNumId w:val="46"/>
  </w:num>
  <w:num w:numId="35" w16cid:durableId="1242595097">
    <w:abstractNumId w:val="15"/>
  </w:num>
  <w:num w:numId="36" w16cid:durableId="1152797203">
    <w:abstractNumId w:val="8"/>
  </w:num>
  <w:num w:numId="37" w16cid:durableId="1334187428">
    <w:abstractNumId w:val="36"/>
  </w:num>
  <w:num w:numId="38" w16cid:durableId="912592899">
    <w:abstractNumId w:val="9"/>
  </w:num>
  <w:num w:numId="39" w16cid:durableId="1126661303">
    <w:abstractNumId w:val="30"/>
  </w:num>
  <w:num w:numId="40" w16cid:durableId="1497724463">
    <w:abstractNumId w:val="32"/>
  </w:num>
  <w:num w:numId="41" w16cid:durableId="17123815">
    <w:abstractNumId w:val="52"/>
  </w:num>
  <w:num w:numId="42" w16cid:durableId="813957824">
    <w:abstractNumId w:val="47"/>
  </w:num>
  <w:num w:numId="43" w16cid:durableId="1938521861">
    <w:abstractNumId w:val="33"/>
  </w:num>
  <w:num w:numId="44" w16cid:durableId="108595489">
    <w:abstractNumId w:val="28"/>
  </w:num>
  <w:num w:numId="45" w16cid:durableId="1421412659">
    <w:abstractNumId w:val="2"/>
  </w:num>
  <w:num w:numId="46" w16cid:durableId="129592479">
    <w:abstractNumId w:val="49"/>
  </w:num>
  <w:num w:numId="47" w16cid:durableId="1468089892">
    <w:abstractNumId w:val="56"/>
  </w:num>
  <w:num w:numId="48" w16cid:durableId="29452202">
    <w:abstractNumId w:val="23"/>
  </w:num>
  <w:num w:numId="49" w16cid:durableId="615718404">
    <w:abstractNumId w:val="22"/>
  </w:num>
  <w:num w:numId="50" w16cid:durableId="714431268">
    <w:abstractNumId w:val="31"/>
  </w:num>
  <w:num w:numId="51" w16cid:durableId="648247979">
    <w:abstractNumId w:val="27"/>
  </w:num>
  <w:num w:numId="52" w16cid:durableId="1367678691">
    <w:abstractNumId w:val="11"/>
  </w:num>
  <w:num w:numId="53" w16cid:durableId="873081872">
    <w:abstractNumId w:val="3"/>
  </w:num>
  <w:num w:numId="54" w16cid:durableId="1043553893">
    <w:abstractNumId w:val="12"/>
  </w:num>
  <w:num w:numId="55" w16cid:durableId="1453207805">
    <w:abstractNumId w:val="48"/>
  </w:num>
  <w:num w:numId="56" w16cid:durableId="2081250178">
    <w:abstractNumId w:val="26"/>
  </w:num>
  <w:num w:numId="57" w16cid:durableId="403142632">
    <w:abstractNumId w:val="38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1662"/>
    <w:rsid w:val="00001519"/>
    <w:rsid w:val="00002543"/>
    <w:rsid w:val="00003A09"/>
    <w:rsid w:val="00004DCD"/>
    <w:rsid w:val="0000503C"/>
    <w:rsid w:val="00005881"/>
    <w:rsid w:val="00005BFC"/>
    <w:rsid w:val="00007197"/>
    <w:rsid w:val="00013321"/>
    <w:rsid w:val="00013335"/>
    <w:rsid w:val="00015D98"/>
    <w:rsid w:val="000170D9"/>
    <w:rsid w:val="00017497"/>
    <w:rsid w:val="000222DE"/>
    <w:rsid w:val="00022C21"/>
    <w:rsid w:val="00025F9B"/>
    <w:rsid w:val="00027366"/>
    <w:rsid w:val="00030477"/>
    <w:rsid w:val="00030DA3"/>
    <w:rsid w:val="00030DAC"/>
    <w:rsid w:val="0003152C"/>
    <w:rsid w:val="0003183D"/>
    <w:rsid w:val="00032B8F"/>
    <w:rsid w:val="00033DE9"/>
    <w:rsid w:val="00034024"/>
    <w:rsid w:val="00034744"/>
    <w:rsid w:val="00034C79"/>
    <w:rsid w:val="00035B84"/>
    <w:rsid w:val="00036677"/>
    <w:rsid w:val="00036D76"/>
    <w:rsid w:val="00037F57"/>
    <w:rsid w:val="0004047B"/>
    <w:rsid w:val="0004145D"/>
    <w:rsid w:val="00041BCC"/>
    <w:rsid w:val="00042609"/>
    <w:rsid w:val="00043A49"/>
    <w:rsid w:val="00043F0E"/>
    <w:rsid w:val="000448AB"/>
    <w:rsid w:val="00044DC6"/>
    <w:rsid w:val="00044FA3"/>
    <w:rsid w:val="00045403"/>
    <w:rsid w:val="000463E2"/>
    <w:rsid w:val="000469DE"/>
    <w:rsid w:val="0004709E"/>
    <w:rsid w:val="00051585"/>
    <w:rsid w:val="000515E9"/>
    <w:rsid w:val="00051662"/>
    <w:rsid w:val="000519FE"/>
    <w:rsid w:val="00051B46"/>
    <w:rsid w:val="00052E7F"/>
    <w:rsid w:val="000553CF"/>
    <w:rsid w:val="0005699E"/>
    <w:rsid w:val="00057686"/>
    <w:rsid w:val="00057C02"/>
    <w:rsid w:val="00057FBE"/>
    <w:rsid w:val="00061F08"/>
    <w:rsid w:val="00063AD5"/>
    <w:rsid w:val="00063EFC"/>
    <w:rsid w:val="00066739"/>
    <w:rsid w:val="0007018E"/>
    <w:rsid w:val="0007273B"/>
    <w:rsid w:val="00073486"/>
    <w:rsid w:val="00073A1E"/>
    <w:rsid w:val="00082A2F"/>
    <w:rsid w:val="00083C3A"/>
    <w:rsid w:val="00084864"/>
    <w:rsid w:val="00095212"/>
    <w:rsid w:val="0009618B"/>
    <w:rsid w:val="00096774"/>
    <w:rsid w:val="000A27D0"/>
    <w:rsid w:val="000A2C26"/>
    <w:rsid w:val="000A36DA"/>
    <w:rsid w:val="000A6300"/>
    <w:rsid w:val="000A7444"/>
    <w:rsid w:val="000A7987"/>
    <w:rsid w:val="000B2ADE"/>
    <w:rsid w:val="000B312B"/>
    <w:rsid w:val="000B3C61"/>
    <w:rsid w:val="000B4FA6"/>
    <w:rsid w:val="000B574D"/>
    <w:rsid w:val="000B5F95"/>
    <w:rsid w:val="000C0762"/>
    <w:rsid w:val="000C0D20"/>
    <w:rsid w:val="000C11DB"/>
    <w:rsid w:val="000C15D4"/>
    <w:rsid w:val="000C16A5"/>
    <w:rsid w:val="000C215A"/>
    <w:rsid w:val="000C29E6"/>
    <w:rsid w:val="000C4F96"/>
    <w:rsid w:val="000C6AB1"/>
    <w:rsid w:val="000C78B8"/>
    <w:rsid w:val="000D1B87"/>
    <w:rsid w:val="000D3222"/>
    <w:rsid w:val="000D47CB"/>
    <w:rsid w:val="000E7800"/>
    <w:rsid w:val="000F0BF3"/>
    <w:rsid w:val="000F11C1"/>
    <w:rsid w:val="000F2B14"/>
    <w:rsid w:val="000F2B97"/>
    <w:rsid w:val="000F2DFC"/>
    <w:rsid w:val="000F38DB"/>
    <w:rsid w:val="000F5325"/>
    <w:rsid w:val="000F6772"/>
    <w:rsid w:val="00100AFD"/>
    <w:rsid w:val="00101DA8"/>
    <w:rsid w:val="00102B07"/>
    <w:rsid w:val="00103C2D"/>
    <w:rsid w:val="00104957"/>
    <w:rsid w:val="00107507"/>
    <w:rsid w:val="001075AF"/>
    <w:rsid w:val="00107629"/>
    <w:rsid w:val="00110477"/>
    <w:rsid w:val="0011074F"/>
    <w:rsid w:val="001107DF"/>
    <w:rsid w:val="00111950"/>
    <w:rsid w:val="00111B05"/>
    <w:rsid w:val="00113DC7"/>
    <w:rsid w:val="001148BE"/>
    <w:rsid w:val="00114D0E"/>
    <w:rsid w:val="0011580B"/>
    <w:rsid w:val="00115873"/>
    <w:rsid w:val="001163F2"/>
    <w:rsid w:val="001169F4"/>
    <w:rsid w:val="00121001"/>
    <w:rsid w:val="001211AF"/>
    <w:rsid w:val="0012174E"/>
    <w:rsid w:val="00121798"/>
    <w:rsid w:val="00121B1E"/>
    <w:rsid w:val="001227D3"/>
    <w:rsid w:val="00124C9C"/>
    <w:rsid w:val="0012557E"/>
    <w:rsid w:val="001268C4"/>
    <w:rsid w:val="00126F52"/>
    <w:rsid w:val="001277F3"/>
    <w:rsid w:val="00127E5B"/>
    <w:rsid w:val="001319EB"/>
    <w:rsid w:val="00131B5B"/>
    <w:rsid w:val="00132085"/>
    <w:rsid w:val="00132AD4"/>
    <w:rsid w:val="0013317B"/>
    <w:rsid w:val="00135F03"/>
    <w:rsid w:val="0014003C"/>
    <w:rsid w:val="00140A49"/>
    <w:rsid w:val="00142C7A"/>
    <w:rsid w:val="001461AC"/>
    <w:rsid w:val="0014705C"/>
    <w:rsid w:val="0014793E"/>
    <w:rsid w:val="001512C7"/>
    <w:rsid w:val="00152028"/>
    <w:rsid w:val="00153E5B"/>
    <w:rsid w:val="00154052"/>
    <w:rsid w:val="001543AF"/>
    <w:rsid w:val="00154E47"/>
    <w:rsid w:val="00155841"/>
    <w:rsid w:val="00155D02"/>
    <w:rsid w:val="0015708F"/>
    <w:rsid w:val="00157D86"/>
    <w:rsid w:val="00161004"/>
    <w:rsid w:val="0016143D"/>
    <w:rsid w:val="00164D11"/>
    <w:rsid w:val="0017078F"/>
    <w:rsid w:val="00172664"/>
    <w:rsid w:val="00172DF5"/>
    <w:rsid w:val="00175E48"/>
    <w:rsid w:val="001802B4"/>
    <w:rsid w:val="00183939"/>
    <w:rsid w:val="0018465C"/>
    <w:rsid w:val="00184FF5"/>
    <w:rsid w:val="00186215"/>
    <w:rsid w:val="0018755E"/>
    <w:rsid w:val="00187A0A"/>
    <w:rsid w:val="00187BC8"/>
    <w:rsid w:val="001910A3"/>
    <w:rsid w:val="00192761"/>
    <w:rsid w:val="00193C20"/>
    <w:rsid w:val="00193C94"/>
    <w:rsid w:val="00196AD6"/>
    <w:rsid w:val="00196F33"/>
    <w:rsid w:val="001A10F6"/>
    <w:rsid w:val="001A1551"/>
    <w:rsid w:val="001A2E67"/>
    <w:rsid w:val="001A3522"/>
    <w:rsid w:val="001A38DD"/>
    <w:rsid w:val="001A3BD4"/>
    <w:rsid w:val="001A488E"/>
    <w:rsid w:val="001A4A8D"/>
    <w:rsid w:val="001A4D1E"/>
    <w:rsid w:val="001A4E51"/>
    <w:rsid w:val="001A535B"/>
    <w:rsid w:val="001A5945"/>
    <w:rsid w:val="001A5DA8"/>
    <w:rsid w:val="001A6404"/>
    <w:rsid w:val="001A7BFE"/>
    <w:rsid w:val="001B013C"/>
    <w:rsid w:val="001B0572"/>
    <w:rsid w:val="001B1292"/>
    <w:rsid w:val="001B403C"/>
    <w:rsid w:val="001B54D8"/>
    <w:rsid w:val="001B78BF"/>
    <w:rsid w:val="001B7A51"/>
    <w:rsid w:val="001C1358"/>
    <w:rsid w:val="001C31F2"/>
    <w:rsid w:val="001C39B4"/>
    <w:rsid w:val="001C3EDC"/>
    <w:rsid w:val="001C4274"/>
    <w:rsid w:val="001C4AF3"/>
    <w:rsid w:val="001C5F8E"/>
    <w:rsid w:val="001C7997"/>
    <w:rsid w:val="001D0902"/>
    <w:rsid w:val="001D188D"/>
    <w:rsid w:val="001D1BB9"/>
    <w:rsid w:val="001D20B6"/>
    <w:rsid w:val="001D2140"/>
    <w:rsid w:val="001D3540"/>
    <w:rsid w:val="001D37B6"/>
    <w:rsid w:val="001D3A71"/>
    <w:rsid w:val="001D5979"/>
    <w:rsid w:val="001E08FE"/>
    <w:rsid w:val="001E1BEA"/>
    <w:rsid w:val="001E2809"/>
    <w:rsid w:val="001E452F"/>
    <w:rsid w:val="001E5A54"/>
    <w:rsid w:val="001E5B74"/>
    <w:rsid w:val="001E640B"/>
    <w:rsid w:val="001F02D7"/>
    <w:rsid w:val="001F059C"/>
    <w:rsid w:val="001F0BDA"/>
    <w:rsid w:val="001F52BC"/>
    <w:rsid w:val="001F625E"/>
    <w:rsid w:val="001F6870"/>
    <w:rsid w:val="001F72BF"/>
    <w:rsid w:val="002012E6"/>
    <w:rsid w:val="0020199B"/>
    <w:rsid w:val="0020612C"/>
    <w:rsid w:val="00206C89"/>
    <w:rsid w:val="0021010E"/>
    <w:rsid w:val="0021205D"/>
    <w:rsid w:val="002144C4"/>
    <w:rsid w:val="002151B4"/>
    <w:rsid w:val="00215A02"/>
    <w:rsid w:val="002164CE"/>
    <w:rsid w:val="00220342"/>
    <w:rsid w:val="00221D1A"/>
    <w:rsid w:val="002239F0"/>
    <w:rsid w:val="00223BC4"/>
    <w:rsid w:val="002240E8"/>
    <w:rsid w:val="002257A4"/>
    <w:rsid w:val="00231045"/>
    <w:rsid w:val="00232A40"/>
    <w:rsid w:val="0023448F"/>
    <w:rsid w:val="00234EEC"/>
    <w:rsid w:val="00235D91"/>
    <w:rsid w:val="0024003B"/>
    <w:rsid w:val="002405C4"/>
    <w:rsid w:val="00241342"/>
    <w:rsid w:val="00241CE2"/>
    <w:rsid w:val="00242587"/>
    <w:rsid w:val="002435F8"/>
    <w:rsid w:val="00243BC9"/>
    <w:rsid w:val="002440AE"/>
    <w:rsid w:val="002454C0"/>
    <w:rsid w:val="002461BD"/>
    <w:rsid w:val="00247DF0"/>
    <w:rsid w:val="00247F10"/>
    <w:rsid w:val="0025007A"/>
    <w:rsid w:val="002503D0"/>
    <w:rsid w:val="00251EF9"/>
    <w:rsid w:val="0025214E"/>
    <w:rsid w:val="00253E82"/>
    <w:rsid w:val="002541B8"/>
    <w:rsid w:val="00254777"/>
    <w:rsid w:val="00256FE6"/>
    <w:rsid w:val="00260B06"/>
    <w:rsid w:val="00261CB4"/>
    <w:rsid w:val="00264F9D"/>
    <w:rsid w:val="002658BA"/>
    <w:rsid w:val="00265E96"/>
    <w:rsid w:val="00275DC8"/>
    <w:rsid w:val="00275FA1"/>
    <w:rsid w:val="00277B65"/>
    <w:rsid w:val="0028118F"/>
    <w:rsid w:val="0028231F"/>
    <w:rsid w:val="002849ED"/>
    <w:rsid w:val="00287378"/>
    <w:rsid w:val="00291765"/>
    <w:rsid w:val="002918A0"/>
    <w:rsid w:val="0029287A"/>
    <w:rsid w:val="00292AFC"/>
    <w:rsid w:val="002943A8"/>
    <w:rsid w:val="00294434"/>
    <w:rsid w:val="00294F63"/>
    <w:rsid w:val="002955E5"/>
    <w:rsid w:val="0029732C"/>
    <w:rsid w:val="00297944"/>
    <w:rsid w:val="002A0D16"/>
    <w:rsid w:val="002A26E6"/>
    <w:rsid w:val="002A44F8"/>
    <w:rsid w:val="002A4905"/>
    <w:rsid w:val="002A4CCF"/>
    <w:rsid w:val="002A4FE2"/>
    <w:rsid w:val="002A564A"/>
    <w:rsid w:val="002A6203"/>
    <w:rsid w:val="002B01EE"/>
    <w:rsid w:val="002B2767"/>
    <w:rsid w:val="002B27CC"/>
    <w:rsid w:val="002B44F4"/>
    <w:rsid w:val="002B5352"/>
    <w:rsid w:val="002B6253"/>
    <w:rsid w:val="002B6D43"/>
    <w:rsid w:val="002B7CE9"/>
    <w:rsid w:val="002C0541"/>
    <w:rsid w:val="002C0A6F"/>
    <w:rsid w:val="002C78D4"/>
    <w:rsid w:val="002D0312"/>
    <w:rsid w:val="002D0A20"/>
    <w:rsid w:val="002D10BE"/>
    <w:rsid w:val="002D3824"/>
    <w:rsid w:val="002D3B2D"/>
    <w:rsid w:val="002D4855"/>
    <w:rsid w:val="002D7B53"/>
    <w:rsid w:val="002E1966"/>
    <w:rsid w:val="002E1A14"/>
    <w:rsid w:val="002E268B"/>
    <w:rsid w:val="002E2EA8"/>
    <w:rsid w:val="002E3355"/>
    <w:rsid w:val="002E55F9"/>
    <w:rsid w:val="002E61BF"/>
    <w:rsid w:val="002E620B"/>
    <w:rsid w:val="002E6354"/>
    <w:rsid w:val="002E6442"/>
    <w:rsid w:val="002E6671"/>
    <w:rsid w:val="002E6A33"/>
    <w:rsid w:val="002E7077"/>
    <w:rsid w:val="002E7FE0"/>
    <w:rsid w:val="002F02C6"/>
    <w:rsid w:val="002F06AA"/>
    <w:rsid w:val="002F1003"/>
    <w:rsid w:val="002F11F1"/>
    <w:rsid w:val="002F271C"/>
    <w:rsid w:val="002F3BFE"/>
    <w:rsid w:val="002F4331"/>
    <w:rsid w:val="002F50B7"/>
    <w:rsid w:val="002F55A9"/>
    <w:rsid w:val="002F58EC"/>
    <w:rsid w:val="00301844"/>
    <w:rsid w:val="00301E09"/>
    <w:rsid w:val="00303351"/>
    <w:rsid w:val="00304D71"/>
    <w:rsid w:val="00307236"/>
    <w:rsid w:val="003110F9"/>
    <w:rsid w:val="003117BF"/>
    <w:rsid w:val="0031212B"/>
    <w:rsid w:val="00314102"/>
    <w:rsid w:val="00315005"/>
    <w:rsid w:val="00315E00"/>
    <w:rsid w:val="00315F2A"/>
    <w:rsid w:val="00315FA0"/>
    <w:rsid w:val="003176C3"/>
    <w:rsid w:val="00317DE8"/>
    <w:rsid w:val="0032015D"/>
    <w:rsid w:val="00321DDF"/>
    <w:rsid w:val="00322533"/>
    <w:rsid w:val="003227C3"/>
    <w:rsid w:val="00325E60"/>
    <w:rsid w:val="00325F57"/>
    <w:rsid w:val="00326193"/>
    <w:rsid w:val="00326914"/>
    <w:rsid w:val="00327117"/>
    <w:rsid w:val="00327CD2"/>
    <w:rsid w:val="00330E78"/>
    <w:rsid w:val="003319A4"/>
    <w:rsid w:val="00332437"/>
    <w:rsid w:val="0033597C"/>
    <w:rsid w:val="0033669F"/>
    <w:rsid w:val="00337F99"/>
    <w:rsid w:val="00340136"/>
    <w:rsid w:val="00340EF4"/>
    <w:rsid w:val="00346351"/>
    <w:rsid w:val="003476A0"/>
    <w:rsid w:val="00351995"/>
    <w:rsid w:val="00351F65"/>
    <w:rsid w:val="00352574"/>
    <w:rsid w:val="003535CB"/>
    <w:rsid w:val="0035400E"/>
    <w:rsid w:val="003552CD"/>
    <w:rsid w:val="0035585C"/>
    <w:rsid w:val="00356997"/>
    <w:rsid w:val="00356FAA"/>
    <w:rsid w:val="00357AED"/>
    <w:rsid w:val="00360A2A"/>
    <w:rsid w:val="00360E23"/>
    <w:rsid w:val="00361015"/>
    <w:rsid w:val="003610DF"/>
    <w:rsid w:val="003610F1"/>
    <w:rsid w:val="003617C5"/>
    <w:rsid w:val="0036253E"/>
    <w:rsid w:val="00362878"/>
    <w:rsid w:val="003628D3"/>
    <w:rsid w:val="003629AE"/>
    <w:rsid w:val="003636CE"/>
    <w:rsid w:val="00363F5C"/>
    <w:rsid w:val="00364D48"/>
    <w:rsid w:val="0036612A"/>
    <w:rsid w:val="00367170"/>
    <w:rsid w:val="00367BBF"/>
    <w:rsid w:val="003705DB"/>
    <w:rsid w:val="003729F5"/>
    <w:rsid w:val="003734CD"/>
    <w:rsid w:val="0037635B"/>
    <w:rsid w:val="003764D1"/>
    <w:rsid w:val="00376900"/>
    <w:rsid w:val="00377EF2"/>
    <w:rsid w:val="0038136C"/>
    <w:rsid w:val="003813B2"/>
    <w:rsid w:val="003819ED"/>
    <w:rsid w:val="003823E7"/>
    <w:rsid w:val="00382ACB"/>
    <w:rsid w:val="00383FA0"/>
    <w:rsid w:val="003842F9"/>
    <w:rsid w:val="003927D6"/>
    <w:rsid w:val="00393824"/>
    <w:rsid w:val="0039476D"/>
    <w:rsid w:val="0039476F"/>
    <w:rsid w:val="003956BF"/>
    <w:rsid w:val="003969FB"/>
    <w:rsid w:val="00397C00"/>
    <w:rsid w:val="00397C61"/>
    <w:rsid w:val="003A2777"/>
    <w:rsid w:val="003A2ADB"/>
    <w:rsid w:val="003A2DBB"/>
    <w:rsid w:val="003A3DA4"/>
    <w:rsid w:val="003A5D22"/>
    <w:rsid w:val="003B05AF"/>
    <w:rsid w:val="003B0A31"/>
    <w:rsid w:val="003B288E"/>
    <w:rsid w:val="003B301B"/>
    <w:rsid w:val="003B4AC7"/>
    <w:rsid w:val="003C00A6"/>
    <w:rsid w:val="003C0ED5"/>
    <w:rsid w:val="003C247A"/>
    <w:rsid w:val="003C3278"/>
    <w:rsid w:val="003C72DD"/>
    <w:rsid w:val="003D0D4E"/>
    <w:rsid w:val="003D2C17"/>
    <w:rsid w:val="003D4BA9"/>
    <w:rsid w:val="003D5B6A"/>
    <w:rsid w:val="003D6887"/>
    <w:rsid w:val="003D7E19"/>
    <w:rsid w:val="003E0BE0"/>
    <w:rsid w:val="003E217E"/>
    <w:rsid w:val="003E31DE"/>
    <w:rsid w:val="003E3AC5"/>
    <w:rsid w:val="003E4872"/>
    <w:rsid w:val="003E4C97"/>
    <w:rsid w:val="003E60B6"/>
    <w:rsid w:val="003E619C"/>
    <w:rsid w:val="003F000E"/>
    <w:rsid w:val="003F4E22"/>
    <w:rsid w:val="00400210"/>
    <w:rsid w:val="004002F4"/>
    <w:rsid w:val="00400626"/>
    <w:rsid w:val="00400772"/>
    <w:rsid w:val="00403C51"/>
    <w:rsid w:val="00406526"/>
    <w:rsid w:val="004066E1"/>
    <w:rsid w:val="00407B4C"/>
    <w:rsid w:val="00411611"/>
    <w:rsid w:val="004169E3"/>
    <w:rsid w:val="00421732"/>
    <w:rsid w:val="004218D0"/>
    <w:rsid w:val="00421D9D"/>
    <w:rsid w:val="004230B0"/>
    <w:rsid w:val="004245AA"/>
    <w:rsid w:val="00425718"/>
    <w:rsid w:val="00425F28"/>
    <w:rsid w:val="00427715"/>
    <w:rsid w:val="0043228E"/>
    <w:rsid w:val="00432B7C"/>
    <w:rsid w:val="00433DE7"/>
    <w:rsid w:val="004365E6"/>
    <w:rsid w:val="00437F52"/>
    <w:rsid w:val="00440141"/>
    <w:rsid w:val="004419E2"/>
    <w:rsid w:val="00442035"/>
    <w:rsid w:val="0044561E"/>
    <w:rsid w:val="004458B0"/>
    <w:rsid w:val="00445C82"/>
    <w:rsid w:val="0045010B"/>
    <w:rsid w:val="00452D37"/>
    <w:rsid w:val="00453EA8"/>
    <w:rsid w:val="00454669"/>
    <w:rsid w:val="004555EC"/>
    <w:rsid w:val="00457BB6"/>
    <w:rsid w:val="00460890"/>
    <w:rsid w:val="00462283"/>
    <w:rsid w:val="0046322D"/>
    <w:rsid w:val="0046501F"/>
    <w:rsid w:val="00467EC2"/>
    <w:rsid w:val="0047093F"/>
    <w:rsid w:val="00472243"/>
    <w:rsid w:val="00472A7C"/>
    <w:rsid w:val="00474182"/>
    <w:rsid w:val="004753D7"/>
    <w:rsid w:val="00475CCE"/>
    <w:rsid w:val="00476AD4"/>
    <w:rsid w:val="00477161"/>
    <w:rsid w:val="00477A90"/>
    <w:rsid w:val="00480134"/>
    <w:rsid w:val="00481F03"/>
    <w:rsid w:val="004836A6"/>
    <w:rsid w:val="00485B8D"/>
    <w:rsid w:val="00491184"/>
    <w:rsid w:val="00491494"/>
    <w:rsid w:val="00491669"/>
    <w:rsid w:val="0049222E"/>
    <w:rsid w:val="00492656"/>
    <w:rsid w:val="00493EC5"/>
    <w:rsid w:val="004A25CA"/>
    <w:rsid w:val="004A3461"/>
    <w:rsid w:val="004A3A6B"/>
    <w:rsid w:val="004A4271"/>
    <w:rsid w:val="004A4F52"/>
    <w:rsid w:val="004B0389"/>
    <w:rsid w:val="004B25B0"/>
    <w:rsid w:val="004B426E"/>
    <w:rsid w:val="004B677E"/>
    <w:rsid w:val="004B75C9"/>
    <w:rsid w:val="004C05D1"/>
    <w:rsid w:val="004C2F51"/>
    <w:rsid w:val="004C4C7B"/>
    <w:rsid w:val="004C4FC1"/>
    <w:rsid w:val="004C7966"/>
    <w:rsid w:val="004C7C63"/>
    <w:rsid w:val="004D05BE"/>
    <w:rsid w:val="004D1DD0"/>
    <w:rsid w:val="004D3153"/>
    <w:rsid w:val="004D3EBD"/>
    <w:rsid w:val="004D4595"/>
    <w:rsid w:val="004D4AAC"/>
    <w:rsid w:val="004D4C50"/>
    <w:rsid w:val="004D51F5"/>
    <w:rsid w:val="004D56B6"/>
    <w:rsid w:val="004D5BB0"/>
    <w:rsid w:val="004D5CA9"/>
    <w:rsid w:val="004D7C10"/>
    <w:rsid w:val="004D7D38"/>
    <w:rsid w:val="004D7E94"/>
    <w:rsid w:val="004E1DEE"/>
    <w:rsid w:val="004E2078"/>
    <w:rsid w:val="004E3484"/>
    <w:rsid w:val="004E3B35"/>
    <w:rsid w:val="004E64D7"/>
    <w:rsid w:val="004E70E0"/>
    <w:rsid w:val="004E7698"/>
    <w:rsid w:val="004F1D19"/>
    <w:rsid w:val="004F5C7E"/>
    <w:rsid w:val="004F6337"/>
    <w:rsid w:val="004F6614"/>
    <w:rsid w:val="004F7014"/>
    <w:rsid w:val="00500BB1"/>
    <w:rsid w:val="00501107"/>
    <w:rsid w:val="00501692"/>
    <w:rsid w:val="005033E8"/>
    <w:rsid w:val="00503FCA"/>
    <w:rsid w:val="0050440A"/>
    <w:rsid w:val="005053BB"/>
    <w:rsid w:val="005057ED"/>
    <w:rsid w:val="0050590E"/>
    <w:rsid w:val="00505AA2"/>
    <w:rsid w:val="00510164"/>
    <w:rsid w:val="00511AA0"/>
    <w:rsid w:val="005130AC"/>
    <w:rsid w:val="005143E2"/>
    <w:rsid w:val="005158F5"/>
    <w:rsid w:val="005165AB"/>
    <w:rsid w:val="00516885"/>
    <w:rsid w:val="00516B1B"/>
    <w:rsid w:val="005202B7"/>
    <w:rsid w:val="00521943"/>
    <w:rsid w:val="00521969"/>
    <w:rsid w:val="00522B18"/>
    <w:rsid w:val="00523512"/>
    <w:rsid w:val="00524856"/>
    <w:rsid w:val="00524B29"/>
    <w:rsid w:val="00525715"/>
    <w:rsid w:val="00525781"/>
    <w:rsid w:val="005321BB"/>
    <w:rsid w:val="00532539"/>
    <w:rsid w:val="005335BD"/>
    <w:rsid w:val="00534C4A"/>
    <w:rsid w:val="0053527F"/>
    <w:rsid w:val="005353E5"/>
    <w:rsid w:val="00535C58"/>
    <w:rsid w:val="00536484"/>
    <w:rsid w:val="005440AD"/>
    <w:rsid w:val="00544812"/>
    <w:rsid w:val="00545765"/>
    <w:rsid w:val="00545FEE"/>
    <w:rsid w:val="00551537"/>
    <w:rsid w:val="005525A9"/>
    <w:rsid w:val="0055358D"/>
    <w:rsid w:val="00553D0A"/>
    <w:rsid w:val="00554B31"/>
    <w:rsid w:val="005560C6"/>
    <w:rsid w:val="00556472"/>
    <w:rsid w:val="0056476C"/>
    <w:rsid w:val="00564F09"/>
    <w:rsid w:val="005654A4"/>
    <w:rsid w:val="00567C69"/>
    <w:rsid w:val="0057065F"/>
    <w:rsid w:val="005717F8"/>
    <w:rsid w:val="005719CB"/>
    <w:rsid w:val="00572C9F"/>
    <w:rsid w:val="00572D3B"/>
    <w:rsid w:val="00573449"/>
    <w:rsid w:val="005744F0"/>
    <w:rsid w:val="00576BD4"/>
    <w:rsid w:val="00576C67"/>
    <w:rsid w:val="005803B0"/>
    <w:rsid w:val="00582BC1"/>
    <w:rsid w:val="00584F98"/>
    <w:rsid w:val="00586586"/>
    <w:rsid w:val="005910C6"/>
    <w:rsid w:val="0059207E"/>
    <w:rsid w:val="00592823"/>
    <w:rsid w:val="00593A3A"/>
    <w:rsid w:val="00594077"/>
    <w:rsid w:val="0059543F"/>
    <w:rsid w:val="005A06BC"/>
    <w:rsid w:val="005A1B4D"/>
    <w:rsid w:val="005A1CD6"/>
    <w:rsid w:val="005A261D"/>
    <w:rsid w:val="005A3E49"/>
    <w:rsid w:val="005A414D"/>
    <w:rsid w:val="005A52E6"/>
    <w:rsid w:val="005A632F"/>
    <w:rsid w:val="005A6621"/>
    <w:rsid w:val="005A6C49"/>
    <w:rsid w:val="005A6FA7"/>
    <w:rsid w:val="005A789D"/>
    <w:rsid w:val="005A7D5B"/>
    <w:rsid w:val="005A7DA3"/>
    <w:rsid w:val="005B22A9"/>
    <w:rsid w:val="005B2676"/>
    <w:rsid w:val="005B3342"/>
    <w:rsid w:val="005B34D6"/>
    <w:rsid w:val="005B37AC"/>
    <w:rsid w:val="005B4DD2"/>
    <w:rsid w:val="005B75EA"/>
    <w:rsid w:val="005C0980"/>
    <w:rsid w:val="005C287C"/>
    <w:rsid w:val="005C37A3"/>
    <w:rsid w:val="005C72D6"/>
    <w:rsid w:val="005D1764"/>
    <w:rsid w:val="005D18AA"/>
    <w:rsid w:val="005D2057"/>
    <w:rsid w:val="005D399B"/>
    <w:rsid w:val="005D5074"/>
    <w:rsid w:val="005D596F"/>
    <w:rsid w:val="005E0840"/>
    <w:rsid w:val="005E292B"/>
    <w:rsid w:val="005E292C"/>
    <w:rsid w:val="005E4E2F"/>
    <w:rsid w:val="005E5DB4"/>
    <w:rsid w:val="005F0575"/>
    <w:rsid w:val="005F0AA8"/>
    <w:rsid w:val="005F10A0"/>
    <w:rsid w:val="005F1690"/>
    <w:rsid w:val="005F2585"/>
    <w:rsid w:val="005F64A2"/>
    <w:rsid w:val="005F79AD"/>
    <w:rsid w:val="00603791"/>
    <w:rsid w:val="006047FD"/>
    <w:rsid w:val="00604C9A"/>
    <w:rsid w:val="00605452"/>
    <w:rsid w:val="00606336"/>
    <w:rsid w:val="006065D2"/>
    <w:rsid w:val="006066B8"/>
    <w:rsid w:val="0060672F"/>
    <w:rsid w:val="00606DDF"/>
    <w:rsid w:val="006073CB"/>
    <w:rsid w:val="006105B1"/>
    <w:rsid w:val="00610BE6"/>
    <w:rsid w:val="00612693"/>
    <w:rsid w:val="00613383"/>
    <w:rsid w:val="00614C6F"/>
    <w:rsid w:val="00617B8D"/>
    <w:rsid w:val="00622C30"/>
    <w:rsid w:val="00622F98"/>
    <w:rsid w:val="00623835"/>
    <w:rsid w:val="00623EFC"/>
    <w:rsid w:val="006248B3"/>
    <w:rsid w:val="00624AF8"/>
    <w:rsid w:val="00624DC1"/>
    <w:rsid w:val="006258FF"/>
    <w:rsid w:val="0063181E"/>
    <w:rsid w:val="006339FC"/>
    <w:rsid w:val="00634583"/>
    <w:rsid w:val="00634789"/>
    <w:rsid w:val="006347CD"/>
    <w:rsid w:val="0063529B"/>
    <w:rsid w:val="006359AC"/>
    <w:rsid w:val="006362DD"/>
    <w:rsid w:val="00637039"/>
    <w:rsid w:val="006375D0"/>
    <w:rsid w:val="00637B17"/>
    <w:rsid w:val="00643DDD"/>
    <w:rsid w:val="0064462B"/>
    <w:rsid w:val="006459F1"/>
    <w:rsid w:val="00645F8D"/>
    <w:rsid w:val="006462A3"/>
    <w:rsid w:val="0064720B"/>
    <w:rsid w:val="006503D0"/>
    <w:rsid w:val="00651EE3"/>
    <w:rsid w:val="00652881"/>
    <w:rsid w:val="00654E9F"/>
    <w:rsid w:val="00655793"/>
    <w:rsid w:val="00656051"/>
    <w:rsid w:val="006604BD"/>
    <w:rsid w:val="00660E2D"/>
    <w:rsid w:val="006615F5"/>
    <w:rsid w:val="00665761"/>
    <w:rsid w:val="0066586A"/>
    <w:rsid w:val="0067003E"/>
    <w:rsid w:val="006712C2"/>
    <w:rsid w:val="00674A97"/>
    <w:rsid w:val="006753F6"/>
    <w:rsid w:val="00677668"/>
    <w:rsid w:val="006806B6"/>
    <w:rsid w:val="00681CBC"/>
    <w:rsid w:val="006820E2"/>
    <w:rsid w:val="00683F8E"/>
    <w:rsid w:val="00684278"/>
    <w:rsid w:val="00684749"/>
    <w:rsid w:val="0068747E"/>
    <w:rsid w:val="00690892"/>
    <w:rsid w:val="00692766"/>
    <w:rsid w:val="0069369B"/>
    <w:rsid w:val="00695AD6"/>
    <w:rsid w:val="006966EA"/>
    <w:rsid w:val="00696799"/>
    <w:rsid w:val="0069680C"/>
    <w:rsid w:val="00697C8E"/>
    <w:rsid w:val="006A1ED0"/>
    <w:rsid w:val="006A26F0"/>
    <w:rsid w:val="006A371A"/>
    <w:rsid w:val="006A39EA"/>
    <w:rsid w:val="006A5242"/>
    <w:rsid w:val="006A606C"/>
    <w:rsid w:val="006A7AC9"/>
    <w:rsid w:val="006B021C"/>
    <w:rsid w:val="006B12DD"/>
    <w:rsid w:val="006B200A"/>
    <w:rsid w:val="006B3DFB"/>
    <w:rsid w:val="006B5D2C"/>
    <w:rsid w:val="006B6DD2"/>
    <w:rsid w:val="006C021B"/>
    <w:rsid w:val="006C0D1F"/>
    <w:rsid w:val="006C0F71"/>
    <w:rsid w:val="006C3CC7"/>
    <w:rsid w:val="006C3DBC"/>
    <w:rsid w:val="006C44B1"/>
    <w:rsid w:val="006C505A"/>
    <w:rsid w:val="006C5FE4"/>
    <w:rsid w:val="006D302E"/>
    <w:rsid w:val="006D32B8"/>
    <w:rsid w:val="006D3BCF"/>
    <w:rsid w:val="006D48B2"/>
    <w:rsid w:val="006D54C6"/>
    <w:rsid w:val="006D5CCE"/>
    <w:rsid w:val="006E18DD"/>
    <w:rsid w:val="006E372D"/>
    <w:rsid w:val="006E3F1A"/>
    <w:rsid w:val="006E6867"/>
    <w:rsid w:val="006E73EF"/>
    <w:rsid w:val="006F35B6"/>
    <w:rsid w:val="006F44EC"/>
    <w:rsid w:val="006F634C"/>
    <w:rsid w:val="006F64D9"/>
    <w:rsid w:val="00701FA8"/>
    <w:rsid w:val="0070252D"/>
    <w:rsid w:val="00703330"/>
    <w:rsid w:val="007045D8"/>
    <w:rsid w:val="007051B5"/>
    <w:rsid w:val="0070537F"/>
    <w:rsid w:val="00705B93"/>
    <w:rsid w:val="00705D6B"/>
    <w:rsid w:val="00706680"/>
    <w:rsid w:val="007111A6"/>
    <w:rsid w:val="007124EC"/>
    <w:rsid w:val="00713ADC"/>
    <w:rsid w:val="00714AA6"/>
    <w:rsid w:val="0071531A"/>
    <w:rsid w:val="00716387"/>
    <w:rsid w:val="00720563"/>
    <w:rsid w:val="007212DA"/>
    <w:rsid w:val="00721C9F"/>
    <w:rsid w:val="00722597"/>
    <w:rsid w:val="00722982"/>
    <w:rsid w:val="0072302E"/>
    <w:rsid w:val="00724CD8"/>
    <w:rsid w:val="007252D4"/>
    <w:rsid w:val="00725E5C"/>
    <w:rsid w:val="007269AE"/>
    <w:rsid w:val="00727EB3"/>
    <w:rsid w:val="007313FC"/>
    <w:rsid w:val="007314B6"/>
    <w:rsid w:val="00732DD6"/>
    <w:rsid w:val="00732E67"/>
    <w:rsid w:val="00733786"/>
    <w:rsid w:val="00734302"/>
    <w:rsid w:val="007349D3"/>
    <w:rsid w:val="00735630"/>
    <w:rsid w:val="007365D1"/>
    <w:rsid w:val="00736774"/>
    <w:rsid w:val="00736FD5"/>
    <w:rsid w:val="00737397"/>
    <w:rsid w:val="00740484"/>
    <w:rsid w:val="00742723"/>
    <w:rsid w:val="0074278E"/>
    <w:rsid w:val="00742F8A"/>
    <w:rsid w:val="0074392B"/>
    <w:rsid w:val="0074425C"/>
    <w:rsid w:val="007456F3"/>
    <w:rsid w:val="0074602C"/>
    <w:rsid w:val="00746B36"/>
    <w:rsid w:val="00750777"/>
    <w:rsid w:val="007527E7"/>
    <w:rsid w:val="00757790"/>
    <w:rsid w:val="00760C02"/>
    <w:rsid w:val="00762464"/>
    <w:rsid w:val="007624AA"/>
    <w:rsid w:val="007625C4"/>
    <w:rsid w:val="00763AC4"/>
    <w:rsid w:val="00764068"/>
    <w:rsid w:val="007659D3"/>
    <w:rsid w:val="007740E6"/>
    <w:rsid w:val="0077540D"/>
    <w:rsid w:val="00777AF8"/>
    <w:rsid w:val="0078072F"/>
    <w:rsid w:val="00783957"/>
    <w:rsid w:val="00783E46"/>
    <w:rsid w:val="00790A45"/>
    <w:rsid w:val="00791B78"/>
    <w:rsid w:val="007924D7"/>
    <w:rsid w:val="00793C48"/>
    <w:rsid w:val="00795981"/>
    <w:rsid w:val="007976A9"/>
    <w:rsid w:val="007A0108"/>
    <w:rsid w:val="007A391D"/>
    <w:rsid w:val="007A4315"/>
    <w:rsid w:val="007A4719"/>
    <w:rsid w:val="007A4833"/>
    <w:rsid w:val="007A79FF"/>
    <w:rsid w:val="007B2D37"/>
    <w:rsid w:val="007B3E54"/>
    <w:rsid w:val="007B4B14"/>
    <w:rsid w:val="007B4EE9"/>
    <w:rsid w:val="007B73AD"/>
    <w:rsid w:val="007C2BE5"/>
    <w:rsid w:val="007C3242"/>
    <w:rsid w:val="007C36DF"/>
    <w:rsid w:val="007C376C"/>
    <w:rsid w:val="007C3AD0"/>
    <w:rsid w:val="007C4364"/>
    <w:rsid w:val="007C5FF6"/>
    <w:rsid w:val="007C7470"/>
    <w:rsid w:val="007C794F"/>
    <w:rsid w:val="007D0755"/>
    <w:rsid w:val="007D28EC"/>
    <w:rsid w:val="007D4168"/>
    <w:rsid w:val="007D42BB"/>
    <w:rsid w:val="007D5353"/>
    <w:rsid w:val="007D578C"/>
    <w:rsid w:val="007D5E06"/>
    <w:rsid w:val="007D7EBA"/>
    <w:rsid w:val="007E0C5D"/>
    <w:rsid w:val="007E1746"/>
    <w:rsid w:val="007E1F31"/>
    <w:rsid w:val="007E3F90"/>
    <w:rsid w:val="007E63AE"/>
    <w:rsid w:val="007E73AB"/>
    <w:rsid w:val="007F0358"/>
    <w:rsid w:val="007F06CC"/>
    <w:rsid w:val="007F2265"/>
    <w:rsid w:val="007F26EB"/>
    <w:rsid w:val="007F2DDF"/>
    <w:rsid w:val="007F3427"/>
    <w:rsid w:val="007F4202"/>
    <w:rsid w:val="007F45EE"/>
    <w:rsid w:val="007F4A77"/>
    <w:rsid w:val="007F5DF3"/>
    <w:rsid w:val="007F63FC"/>
    <w:rsid w:val="007F6DA5"/>
    <w:rsid w:val="007F7F5C"/>
    <w:rsid w:val="008001B6"/>
    <w:rsid w:val="00801DA4"/>
    <w:rsid w:val="00801E3A"/>
    <w:rsid w:val="00802E36"/>
    <w:rsid w:val="0080338A"/>
    <w:rsid w:val="0080665B"/>
    <w:rsid w:val="008070A1"/>
    <w:rsid w:val="00810B57"/>
    <w:rsid w:val="00811222"/>
    <w:rsid w:val="00812EBD"/>
    <w:rsid w:val="00813FF8"/>
    <w:rsid w:val="00814D99"/>
    <w:rsid w:val="00815AF3"/>
    <w:rsid w:val="008164F7"/>
    <w:rsid w:val="00817D42"/>
    <w:rsid w:val="00820FDE"/>
    <w:rsid w:val="008248A7"/>
    <w:rsid w:val="008261C5"/>
    <w:rsid w:val="00832B45"/>
    <w:rsid w:val="00832E28"/>
    <w:rsid w:val="008339BE"/>
    <w:rsid w:val="00834A23"/>
    <w:rsid w:val="00837FAB"/>
    <w:rsid w:val="0084256E"/>
    <w:rsid w:val="0084313D"/>
    <w:rsid w:val="00843B4D"/>
    <w:rsid w:val="00844262"/>
    <w:rsid w:val="008443E8"/>
    <w:rsid w:val="008444B3"/>
    <w:rsid w:val="0084504B"/>
    <w:rsid w:val="00845064"/>
    <w:rsid w:val="00845864"/>
    <w:rsid w:val="00846A0C"/>
    <w:rsid w:val="008476E3"/>
    <w:rsid w:val="0085055E"/>
    <w:rsid w:val="0085118C"/>
    <w:rsid w:val="0085192C"/>
    <w:rsid w:val="00851BB7"/>
    <w:rsid w:val="00854A51"/>
    <w:rsid w:val="008553A6"/>
    <w:rsid w:val="0085612A"/>
    <w:rsid w:val="00856851"/>
    <w:rsid w:val="00860DB8"/>
    <w:rsid w:val="00861BB6"/>
    <w:rsid w:val="008625D3"/>
    <w:rsid w:val="00863570"/>
    <w:rsid w:val="00863BF3"/>
    <w:rsid w:val="008643F9"/>
    <w:rsid w:val="00864AC6"/>
    <w:rsid w:val="008667E3"/>
    <w:rsid w:val="00866FA2"/>
    <w:rsid w:val="0087328B"/>
    <w:rsid w:val="00873451"/>
    <w:rsid w:val="00873A04"/>
    <w:rsid w:val="00874176"/>
    <w:rsid w:val="00874233"/>
    <w:rsid w:val="00874864"/>
    <w:rsid w:val="008749FB"/>
    <w:rsid w:val="00874C7E"/>
    <w:rsid w:val="00874E61"/>
    <w:rsid w:val="00875060"/>
    <w:rsid w:val="0087726C"/>
    <w:rsid w:val="00880ED3"/>
    <w:rsid w:val="008811DB"/>
    <w:rsid w:val="00882526"/>
    <w:rsid w:val="00883133"/>
    <w:rsid w:val="0088413D"/>
    <w:rsid w:val="00884DDF"/>
    <w:rsid w:val="008857E2"/>
    <w:rsid w:val="00886E6B"/>
    <w:rsid w:val="00890415"/>
    <w:rsid w:val="0089168F"/>
    <w:rsid w:val="00893908"/>
    <w:rsid w:val="0089500B"/>
    <w:rsid w:val="00895AFE"/>
    <w:rsid w:val="00895C81"/>
    <w:rsid w:val="008A21AF"/>
    <w:rsid w:val="008A2ADF"/>
    <w:rsid w:val="008A39E7"/>
    <w:rsid w:val="008A6C48"/>
    <w:rsid w:val="008A7D4D"/>
    <w:rsid w:val="008B0411"/>
    <w:rsid w:val="008B176C"/>
    <w:rsid w:val="008B440D"/>
    <w:rsid w:val="008B4BF1"/>
    <w:rsid w:val="008B7857"/>
    <w:rsid w:val="008C2183"/>
    <w:rsid w:val="008C4D83"/>
    <w:rsid w:val="008C59E1"/>
    <w:rsid w:val="008C6A0C"/>
    <w:rsid w:val="008D0B68"/>
    <w:rsid w:val="008D12C2"/>
    <w:rsid w:val="008D1B89"/>
    <w:rsid w:val="008D204F"/>
    <w:rsid w:val="008D2A89"/>
    <w:rsid w:val="008D3B5F"/>
    <w:rsid w:val="008D4A67"/>
    <w:rsid w:val="008D63BF"/>
    <w:rsid w:val="008D66E5"/>
    <w:rsid w:val="008D7CB7"/>
    <w:rsid w:val="008E4C73"/>
    <w:rsid w:val="008E5D54"/>
    <w:rsid w:val="008E65BD"/>
    <w:rsid w:val="008E7B67"/>
    <w:rsid w:val="008F00D4"/>
    <w:rsid w:val="008F051E"/>
    <w:rsid w:val="008F054E"/>
    <w:rsid w:val="008F0A52"/>
    <w:rsid w:val="008F0C83"/>
    <w:rsid w:val="008F0F0E"/>
    <w:rsid w:val="008F0FCA"/>
    <w:rsid w:val="008F2B27"/>
    <w:rsid w:val="008F2D74"/>
    <w:rsid w:val="008F3120"/>
    <w:rsid w:val="008F3DF5"/>
    <w:rsid w:val="008F4315"/>
    <w:rsid w:val="008F44F4"/>
    <w:rsid w:val="008F4DFC"/>
    <w:rsid w:val="008F4EF7"/>
    <w:rsid w:val="008F53B2"/>
    <w:rsid w:val="00900E81"/>
    <w:rsid w:val="009011CA"/>
    <w:rsid w:val="009014B3"/>
    <w:rsid w:val="0090172C"/>
    <w:rsid w:val="00901BDB"/>
    <w:rsid w:val="00902B96"/>
    <w:rsid w:val="009036CC"/>
    <w:rsid w:val="0090374E"/>
    <w:rsid w:val="00904D64"/>
    <w:rsid w:val="00906DCE"/>
    <w:rsid w:val="00910584"/>
    <w:rsid w:val="00913877"/>
    <w:rsid w:val="00913EE6"/>
    <w:rsid w:val="00914659"/>
    <w:rsid w:val="009151D6"/>
    <w:rsid w:val="00915824"/>
    <w:rsid w:val="009164B1"/>
    <w:rsid w:val="00917784"/>
    <w:rsid w:val="009206DF"/>
    <w:rsid w:val="00920D84"/>
    <w:rsid w:val="00921253"/>
    <w:rsid w:val="009214F5"/>
    <w:rsid w:val="009245FF"/>
    <w:rsid w:val="00926324"/>
    <w:rsid w:val="009266B3"/>
    <w:rsid w:val="009272F7"/>
    <w:rsid w:val="009331E8"/>
    <w:rsid w:val="00934E8C"/>
    <w:rsid w:val="00935603"/>
    <w:rsid w:val="009356E6"/>
    <w:rsid w:val="00936433"/>
    <w:rsid w:val="009365AB"/>
    <w:rsid w:val="00936BE1"/>
    <w:rsid w:val="00937E63"/>
    <w:rsid w:val="0094116E"/>
    <w:rsid w:val="00941950"/>
    <w:rsid w:val="00941D76"/>
    <w:rsid w:val="00941E9A"/>
    <w:rsid w:val="00943C53"/>
    <w:rsid w:val="009466E4"/>
    <w:rsid w:val="00946E0D"/>
    <w:rsid w:val="00950239"/>
    <w:rsid w:val="00953029"/>
    <w:rsid w:val="00954117"/>
    <w:rsid w:val="00954133"/>
    <w:rsid w:val="00954FF9"/>
    <w:rsid w:val="009552CC"/>
    <w:rsid w:val="0095573B"/>
    <w:rsid w:val="00955D2C"/>
    <w:rsid w:val="00956AB2"/>
    <w:rsid w:val="00957869"/>
    <w:rsid w:val="009653C8"/>
    <w:rsid w:val="0096629E"/>
    <w:rsid w:val="0096703A"/>
    <w:rsid w:val="00970F20"/>
    <w:rsid w:val="00972FB8"/>
    <w:rsid w:val="00973A39"/>
    <w:rsid w:val="009742FC"/>
    <w:rsid w:val="00975254"/>
    <w:rsid w:val="00976F6F"/>
    <w:rsid w:val="009771BE"/>
    <w:rsid w:val="009777E9"/>
    <w:rsid w:val="00980AE8"/>
    <w:rsid w:val="009844E5"/>
    <w:rsid w:val="00986DE7"/>
    <w:rsid w:val="0099021B"/>
    <w:rsid w:val="009910A4"/>
    <w:rsid w:val="00991D10"/>
    <w:rsid w:val="00992B91"/>
    <w:rsid w:val="00994828"/>
    <w:rsid w:val="0099670D"/>
    <w:rsid w:val="00997710"/>
    <w:rsid w:val="00997FF8"/>
    <w:rsid w:val="009A029E"/>
    <w:rsid w:val="009A14BA"/>
    <w:rsid w:val="009A28D4"/>
    <w:rsid w:val="009A3361"/>
    <w:rsid w:val="009A3914"/>
    <w:rsid w:val="009A6994"/>
    <w:rsid w:val="009B1961"/>
    <w:rsid w:val="009B2151"/>
    <w:rsid w:val="009B26D0"/>
    <w:rsid w:val="009B3FF8"/>
    <w:rsid w:val="009B3FFC"/>
    <w:rsid w:val="009B42ED"/>
    <w:rsid w:val="009B4844"/>
    <w:rsid w:val="009B4E64"/>
    <w:rsid w:val="009B5336"/>
    <w:rsid w:val="009B6132"/>
    <w:rsid w:val="009B64A9"/>
    <w:rsid w:val="009B672E"/>
    <w:rsid w:val="009B7DA8"/>
    <w:rsid w:val="009C03AC"/>
    <w:rsid w:val="009C1B0B"/>
    <w:rsid w:val="009C3BC8"/>
    <w:rsid w:val="009C484F"/>
    <w:rsid w:val="009C5323"/>
    <w:rsid w:val="009C584D"/>
    <w:rsid w:val="009C6AF8"/>
    <w:rsid w:val="009C7935"/>
    <w:rsid w:val="009D3C22"/>
    <w:rsid w:val="009D4767"/>
    <w:rsid w:val="009D4DD0"/>
    <w:rsid w:val="009D7E8B"/>
    <w:rsid w:val="009E0AA5"/>
    <w:rsid w:val="009E263B"/>
    <w:rsid w:val="009E4B97"/>
    <w:rsid w:val="009E557F"/>
    <w:rsid w:val="009E77C6"/>
    <w:rsid w:val="009F37FD"/>
    <w:rsid w:val="009F41A1"/>
    <w:rsid w:val="009F44CB"/>
    <w:rsid w:val="009F4D5F"/>
    <w:rsid w:val="009F5CF8"/>
    <w:rsid w:val="009F6B03"/>
    <w:rsid w:val="009F7CFE"/>
    <w:rsid w:val="00A01FA6"/>
    <w:rsid w:val="00A030F8"/>
    <w:rsid w:val="00A03212"/>
    <w:rsid w:val="00A03359"/>
    <w:rsid w:val="00A041AC"/>
    <w:rsid w:val="00A04E2E"/>
    <w:rsid w:val="00A057D6"/>
    <w:rsid w:val="00A0659A"/>
    <w:rsid w:val="00A06F5B"/>
    <w:rsid w:val="00A13851"/>
    <w:rsid w:val="00A13AEB"/>
    <w:rsid w:val="00A1441D"/>
    <w:rsid w:val="00A15C68"/>
    <w:rsid w:val="00A17C51"/>
    <w:rsid w:val="00A17DAE"/>
    <w:rsid w:val="00A20893"/>
    <w:rsid w:val="00A2173C"/>
    <w:rsid w:val="00A221E5"/>
    <w:rsid w:val="00A224E5"/>
    <w:rsid w:val="00A22E57"/>
    <w:rsid w:val="00A244C5"/>
    <w:rsid w:val="00A24F1C"/>
    <w:rsid w:val="00A25532"/>
    <w:rsid w:val="00A25A69"/>
    <w:rsid w:val="00A266DE"/>
    <w:rsid w:val="00A3096A"/>
    <w:rsid w:val="00A31B6E"/>
    <w:rsid w:val="00A3294E"/>
    <w:rsid w:val="00A33986"/>
    <w:rsid w:val="00A35C3D"/>
    <w:rsid w:val="00A36C2F"/>
    <w:rsid w:val="00A41374"/>
    <w:rsid w:val="00A42A36"/>
    <w:rsid w:val="00A44A10"/>
    <w:rsid w:val="00A44F4A"/>
    <w:rsid w:val="00A44FD2"/>
    <w:rsid w:val="00A45F83"/>
    <w:rsid w:val="00A51563"/>
    <w:rsid w:val="00A51DD5"/>
    <w:rsid w:val="00A5319F"/>
    <w:rsid w:val="00A53764"/>
    <w:rsid w:val="00A54080"/>
    <w:rsid w:val="00A55119"/>
    <w:rsid w:val="00A55E4E"/>
    <w:rsid w:val="00A56434"/>
    <w:rsid w:val="00A56467"/>
    <w:rsid w:val="00A5649A"/>
    <w:rsid w:val="00A57E91"/>
    <w:rsid w:val="00A57F94"/>
    <w:rsid w:val="00A62392"/>
    <w:rsid w:val="00A65346"/>
    <w:rsid w:val="00A660D7"/>
    <w:rsid w:val="00A66AC6"/>
    <w:rsid w:val="00A67779"/>
    <w:rsid w:val="00A701A9"/>
    <w:rsid w:val="00A70BE1"/>
    <w:rsid w:val="00A720EF"/>
    <w:rsid w:val="00A7214E"/>
    <w:rsid w:val="00A72C3D"/>
    <w:rsid w:val="00A7389C"/>
    <w:rsid w:val="00A739DD"/>
    <w:rsid w:val="00A73FE4"/>
    <w:rsid w:val="00A75BCA"/>
    <w:rsid w:val="00A8071D"/>
    <w:rsid w:val="00A82255"/>
    <w:rsid w:val="00A8231D"/>
    <w:rsid w:val="00A824A7"/>
    <w:rsid w:val="00A8291B"/>
    <w:rsid w:val="00A82BE9"/>
    <w:rsid w:val="00A82C5D"/>
    <w:rsid w:val="00A83501"/>
    <w:rsid w:val="00A84A07"/>
    <w:rsid w:val="00A84A90"/>
    <w:rsid w:val="00A84B6C"/>
    <w:rsid w:val="00A850B1"/>
    <w:rsid w:val="00A86CA0"/>
    <w:rsid w:val="00A87F76"/>
    <w:rsid w:val="00A90E2D"/>
    <w:rsid w:val="00A91F60"/>
    <w:rsid w:val="00A926C0"/>
    <w:rsid w:val="00A93FD5"/>
    <w:rsid w:val="00A96805"/>
    <w:rsid w:val="00A9719C"/>
    <w:rsid w:val="00AA2748"/>
    <w:rsid w:val="00AA4DBA"/>
    <w:rsid w:val="00AA4F6D"/>
    <w:rsid w:val="00AA5320"/>
    <w:rsid w:val="00AA78EA"/>
    <w:rsid w:val="00AB1199"/>
    <w:rsid w:val="00AB1452"/>
    <w:rsid w:val="00AB1EE6"/>
    <w:rsid w:val="00AB2161"/>
    <w:rsid w:val="00AB25D5"/>
    <w:rsid w:val="00AB2609"/>
    <w:rsid w:val="00AB5461"/>
    <w:rsid w:val="00AB5C12"/>
    <w:rsid w:val="00AC0E01"/>
    <w:rsid w:val="00AC0FF7"/>
    <w:rsid w:val="00AC1DBF"/>
    <w:rsid w:val="00AC2B9F"/>
    <w:rsid w:val="00AC46C6"/>
    <w:rsid w:val="00AC4E2D"/>
    <w:rsid w:val="00AC529B"/>
    <w:rsid w:val="00AC55A1"/>
    <w:rsid w:val="00AC5AA6"/>
    <w:rsid w:val="00AC7F53"/>
    <w:rsid w:val="00AD0246"/>
    <w:rsid w:val="00AD1995"/>
    <w:rsid w:val="00AD1FC9"/>
    <w:rsid w:val="00AD3882"/>
    <w:rsid w:val="00AD67C9"/>
    <w:rsid w:val="00AD7504"/>
    <w:rsid w:val="00AD77B3"/>
    <w:rsid w:val="00AD7C4B"/>
    <w:rsid w:val="00AE248C"/>
    <w:rsid w:val="00AE3C97"/>
    <w:rsid w:val="00AE4434"/>
    <w:rsid w:val="00AE52DE"/>
    <w:rsid w:val="00AE58BA"/>
    <w:rsid w:val="00AE6491"/>
    <w:rsid w:val="00AE7178"/>
    <w:rsid w:val="00AE7B7F"/>
    <w:rsid w:val="00AE7E72"/>
    <w:rsid w:val="00AF00D2"/>
    <w:rsid w:val="00AF0429"/>
    <w:rsid w:val="00AF3964"/>
    <w:rsid w:val="00AF3D96"/>
    <w:rsid w:val="00AF3E12"/>
    <w:rsid w:val="00AF40E9"/>
    <w:rsid w:val="00AF466D"/>
    <w:rsid w:val="00AF46B9"/>
    <w:rsid w:val="00AF4EE6"/>
    <w:rsid w:val="00AF5181"/>
    <w:rsid w:val="00AF67A8"/>
    <w:rsid w:val="00AF793E"/>
    <w:rsid w:val="00AF7A12"/>
    <w:rsid w:val="00AF7BF2"/>
    <w:rsid w:val="00B026FC"/>
    <w:rsid w:val="00B028A0"/>
    <w:rsid w:val="00B02FD7"/>
    <w:rsid w:val="00B07B8F"/>
    <w:rsid w:val="00B10B39"/>
    <w:rsid w:val="00B11046"/>
    <w:rsid w:val="00B13447"/>
    <w:rsid w:val="00B1504B"/>
    <w:rsid w:val="00B16C70"/>
    <w:rsid w:val="00B16D7C"/>
    <w:rsid w:val="00B20BF8"/>
    <w:rsid w:val="00B23615"/>
    <w:rsid w:val="00B2442C"/>
    <w:rsid w:val="00B26C6A"/>
    <w:rsid w:val="00B279E2"/>
    <w:rsid w:val="00B27F64"/>
    <w:rsid w:val="00B3058E"/>
    <w:rsid w:val="00B306FB"/>
    <w:rsid w:val="00B30937"/>
    <w:rsid w:val="00B31C26"/>
    <w:rsid w:val="00B338EE"/>
    <w:rsid w:val="00B339C6"/>
    <w:rsid w:val="00B36A22"/>
    <w:rsid w:val="00B37531"/>
    <w:rsid w:val="00B40FA2"/>
    <w:rsid w:val="00B41522"/>
    <w:rsid w:val="00B43C1F"/>
    <w:rsid w:val="00B46161"/>
    <w:rsid w:val="00B466B4"/>
    <w:rsid w:val="00B51768"/>
    <w:rsid w:val="00B53454"/>
    <w:rsid w:val="00B56D9B"/>
    <w:rsid w:val="00B56FC0"/>
    <w:rsid w:val="00B60B57"/>
    <w:rsid w:val="00B62E91"/>
    <w:rsid w:val="00B62EFB"/>
    <w:rsid w:val="00B633D6"/>
    <w:rsid w:val="00B65975"/>
    <w:rsid w:val="00B659F4"/>
    <w:rsid w:val="00B679BD"/>
    <w:rsid w:val="00B70193"/>
    <w:rsid w:val="00B70889"/>
    <w:rsid w:val="00B71991"/>
    <w:rsid w:val="00B72A39"/>
    <w:rsid w:val="00B72BC1"/>
    <w:rsid w:val="00B7378C"/>
    <w:rsid w:val="00B74CF8"/>
    <w:rsid w:val="00B74DC4"/>
    <w:rsid w:val="00B751C8"/>
    <w:rsid w:val="00B82EE8"/>
    <w:rsid w:val="00B847BB"/>
    <w:rsid w:val="00B85C40"/>
    <w:rsid w:val="00B904D6"/>
    <w:rsid w:val="00B90760"/>
    <w:rsid w:val="00B90810"/>
    <w:rsid w:val="00B91731"/>
    <w:rsid w:val="00B939E1"/>
    <w:rsid w:val="00B942C3"/>
    <w:rsid w:val="00B95393"/>
    <w:rsid w:val="00B95993"/>
    <w:rsid w:val="00B964CB"/>
    <w:rsid w:val="00B9771A"/>
    <w:rsid w:val="00BA32E8"/>
    <w:rsid w:val="00BA6D23"/>
    <w:rsid w:val="00BA751A"/>
    <w:rsid w:val="00BB01C4"/>
    <w:rsid w:val="00BB0FD2"/>
    <w:rsid w:val="00BB18D9"/>
    <w:rsid w:val="00BB197A"/>
    <w:rsid w:val="00BB1B37"/>
    <w:rsid w:val="00BB1B58"/>
    <w:rsid w:val="00BB23DE"/>
    <w:rsid w:val="00BB6937"/>
    <w:rsid w:val="00BB6BAB"/>
    <w:rsid w:val="00BC0DAA"/>
    <w:rsid w:val="00BC13E2"/>
    <w:rsid w:val="00BC2690"/>
    <w:rsid w:val="00BC2A12"/>
    <w:rsid w:val="00BC2CD0"/>
    <w:rsid w:val="00BC3913"/>
    <w:rsid w:val="00BC3C7F"/>
    <w:rsid w:val="00BC3F89"/>
    <w:rsid w:val="00BC4342"/>
    <w:rsid w:val="00BC6E61"/>
    <w:rsid w:val="00BD1250"/>
    <w:rsid w:val="00BD192A"/>
    <w:rsid w:val="00BD1F74"/>
    <w:rsid w:val="00BD4980"/>
    <w:rsid w:val="00BD4EE6"/>
    <w:rsid w:val="00BD6C2F"/>
    <w:rsid w:val="00BD7515"/>
    <w:rsid w:val="00BD75CA"/>
    <w:rsid w:val="00BE0F87"/>
    <w:rsid w:val="00BE1E99"/>
    <w:rsid w:val="00BE3BC2"/>
    <w:rsid w:val="00BE4C3F"/>
    <w:rsid w:val="00BE577D"/>
    <w:rsid w:val="00BE66E2"/>
    <w:rsid w:val="00BE7C4F"/>
    <w:rsid w:val="00BF0F50"/>
    <w:rsid w:val="00BF158B"/>
    <w:rsid w:val="00BF264E"/>
    <w:rsid w:val="00BF3E5C"/>
    <w:rsid w:val="00BF4814"/>
    <w:rsid w:val="00BF4F70"/>
    <w:rsid w:val="00BF7F9D"/>
    <w:rsid w:val="00C00A0C"/>
    <w:rsid w:val="00C01CEA"/>
    <w:rsid w:val="00C039C4"/>
    <w:rsid w:val="00C04D31"/>
    <w:rsid w:val="00C06550"/>
    <w:rsid w:val="00C0681D"/>
    <w:rsid w:val="00C06F93"/>
    <w:rsid w:val="00C07E18"/>
    <w:rsid w:val="00C10977"/>
    <w:rsid w:val="00C11363"/>
    <w:rsid w:val="00C133B1"/>
    <w:rsid w:val="00C1393C"/>
    <w:rsid w:val="00C13A30"/>
    <w:rsid w:val="00C14DCB"/>
    <w:rsid w:val="00C14FED"/>
    <w:rsid w:val="00C16178"/>
    <w:rsid w:val="00C16DE2"/>
    <w:rsid w:val="00C17B04"/>
    <w:rsid w:val="00C17F4D"/>
    <w:rsid w:val="00C21175"/>
    <w:rsid w:val="00C21189"/>
    <w:rsid w:val="00C2215A"/>
    <w:rsid w:val="00C230F5"/>
    <w:rsid w:val="00C2312A"/>
    <w:rsid w:val="00C246A4"/>
    <w:rsid w:val="00C25B3F"/>
    <w:rsid w:val="00C30BE2"/>
    <w:rsid w:val="00C3141F"/>
    <w:rsid w:val="00C33585"/>
    <w:rsid w:val="00C33C61"/>
    <w:rsid w:val="00C347D6"/>
    <w:rsid w:val="00C34E06"/>
    <w:rsid w:val="00C35BF1"/>
    <w:rsid w:val="00C3634B"/>
    <w:rsid w:val="00C36C21"/>
    <w:rsid w:val="00C37AAB"/>
    <w:rsid w:val="00C41DCB"/>
    <w:rsid w:val="00C43E1B"/>
    <w:rsid w:val="00C476A8"/>
    <w:rsid w:val="00C479CC"/>
    <w:rsid w:val="00C47B7C"/>
    <w:rsid w:val="00C50DD6"/>
    <w:rsid w:val="00C53193"/>
    <w:rsid w:val="00C550E8"/>
    <w:rsid w:val="00C5690F"/>
    <w:rsid w:val="00C57A43"/>
    <w:rsid w:val="00C62AEE"/>
    <w:rsid w:val="00C62C42"/>
    <w:rsid w:val="00C6303E"/>
    <w:rsid w:val="00C64B3E"/>
    <w:rsid w:val="00C64DC4"/>
    <w:rsid w:val="00C65139"/>
    <w:rsid w:val="00C65D7F"/>
    <w:rsid w:val="00C661CA"/>
    <w:rsid w:val="00C71592"/>
    <w:rsid w:val="00C73884"/>
    <w:rsid w:val="00C73ED3"/>
    <w:rsid w:val="00C7450E"/>
    <w:rsid w:val="00C816D2"/>
    <w:rsid w:val="00C8193E"/>
    <w:rsid w:val="00C83821"/>
    <w:rsid w:val="00C84F0B"/>
    <w:rsid w:val="00C855DC"/>
    <w:rsid w:val="00C8641F"/>
    <w:rsid w:val="00C91AEA"/>
    <w:rsid w:val="00C927C3"/>
    <w:rsid w:val="00C932A8"/>
    <w:rsid w:val="00C93403"/>
    <w:rsid w:val="00C944C8"/>
    <w:rsid w:val="00C94B8A"/>
    <w:rsid w:val="00C9753F"/>
    <w:rsid w:val="00C97BE1"/>
    <w:rsid w:val="00C97E02"/>
    <w:rsid w:val="00CA0465"/>
    <w:rsid w:val="00CA1049"/>
    <w:rsid w:val="00CA2ABB"/>
    <w:rsid w:val="00CA339D"/>
    <w:rsid w:val="00CA3A21"/>
    <w:rsid w:val="00CA46FB"/>
    <w:rsid w:val="00CA49C9"/>
    <w:rsid w:val="00CA76BC"/>
    <w:rsid w:val="00CB091F"/>
    <w:rsid w:val="00CB25FD"/>
    <w:rsid w:val="00CB2ACE"/>
    <w:rsid w:val="00CB37E5"/>
    <w:rsid w:val="00CB3AFC"/>
    <w:rsid w:val="00CB5A0D"/>
    <w:rsid w:val="00CB5BCB"/>
    <w:rsid w:val="00CB67F4"/>
    <w:rsid w:val="00CB6E69"/>
    <w:rsid w:val="00CB78D6"/>
    <w:rsid w:val="00CB7DB2"/>
    <w:rsid w:val="00CC04E7"/>
    <w:rsid w:val="00CC0954"/>
    <w:rsid w:val="00CC29FA"/>
    <w:rsid w:val="00CC4087"/>
    <w:rsid w:val="00CC6043"/>
    <w:rsid w:val="00CC7649"/>
    <w:rsid w:val="00CD0827"/>
    <w:rsid w:val="00CD0911"/>
    <w:rsid w:val="00CD10F8"/>
    <w:rsid w:val="00CD1C89"/>
    <w:rsid w:val="00CD32DB"/>
    <w:rsid w:val="00CD3FE0"/>
    <w:rsid w:val="00CD5078"/>
    <w:rsid w:val="00CD5146"/>
    <w:rsid w:val="00CD6019"/>
    <w:rsid w:val="00CE06C3"/>
    <w:rsid w:val="00CE0A30"/>
    <w:rsid w:val="00CE3D9E"/>
    <w:rsid w:val="00CE48D3"/>
    <w:rsid w:val="00CE5993"/>
    <w:rsid w:val="00CE5C15"/>
    <w:rsid w:val="00CE62AA"/>
    <w:rsid w:val="00CF03EA"/>
    <w:rsid w:val="00CF07F6"/>
    <w:rsid w:val="00CF0C54"/>
    <w:rsid w:val="00CF0EDE"/>
    <w:rsid w:val="00CF225B"/>
    <w:rsid w:val="00CF2B5F"/>
    <w:rsid w:val="00CF450D"/>
    <w:rsid w:val="00CF51E3"/>
    <w:rsid w:val="00CF64BD"/>
    <w:rsid w:val="00CF6CAB"/>
    <w:rsid w:val="00D0345C"/>
    <w:rsid w:val="00D03DC9"/>
    <w:rsid w:val="00D056BA"/>
    <w:rsid w:val="00D05D45"/>
    <w:rsid w:val="00D05E51"/>
    <w:rsid w:val="00D0684D"/>
    <w:rsid w:val="00D10407"/>
    <w:rsid w:val="00D10A53"/>
    <w:rsid w:val="00D10C11"/>
    <w:rsid w:val="00D116F3"/>
    <w:rsid w:val="00D12E4D"/>
    <w:rsid w:val="00D13992"/>
    <w:rsid w:val="00D13BBB"/>
    <w:rsid w:val="00D13F0C"/>
    <w:rsid w:val="00D15179"/>
    <w:rsid w:val="00D16457"/>
    <w:rsid w:val="00D167A7"/>
    <w:rsid w:val="00D20F77"/>
    <w:rsid w:val="00D22D7B"/>
    <w:rsid w:val="00D23E86"/>
    <w:rsid w:val="00D25456"/>
    <w:rsid w:val="00D25466"/>
    <w:rsid w:val="00D2581D"/>
    <w:rsid w:val="00D25DD3"/>
    <w:rsid w:val="00D25FAA"/>
    <w:rsid w:val="00D26C11"/>
    <w:rsid w:val="00D304CA"/>
    <w:rsid w:val="00D3118C"/>
    <w:rsid w:val="00D33F0A"/>
    <w:rsid w:val="00D35069"/>
    <w:rsid w:val="00D36119"/>
    <w:rsid w:val="00D37A3B"/>
    <w:rsid w:val="00D4312E"/>
    <w:rsid w:val="00D45D1E"/>
    <w:rsid w:val="00D45F2F"/>
    <w:rsid w:val="00D46B65"/>
    <w:rsid w:val="00D4786D"/>
    <w:rsid w:val="00D508E6"/>
    <w:rsid w:val="00D53B47"/>
    <w:rsid w:val="00D5522C"/>
    <w:rsid w:val="00D576BB"/>
    <w:rsid w:val="00D5775B"/>
    <w:rsid w:val="00D57F64"/>
    <w:rsid w:val="00D60955"/>
    <w:rsid w:val="00D6188C"/>
    <w:rsid w:val="00D618B7"/>
    <w:rsid w:val="00D6294E"/>
    <w:rsid w:val="00D63D2B"/>
    <w:rsid w:val="00D6448C"/>
    <w:rsid w:val="00D64556"/>
    <w:rsid w:val="00D64728"/>
    <w:rsid w:val="00D65715"/>
    <w:rsid w:val="00D6575A"/>
    <w:rsid w:val="00D657D4"/>
    <w:rsid w:val="00D65C09"/>
    <w:rsid w:val="00D665C7"/>
    <w:rsid w:val="00D6732E"/>
    <w:rsid w:val="00D70443"/>
    <w:rsid w:val="00D74AC2"/>
    <w:rsid w:val="00D74B78"/>
    <w:rsid w:val="00D7572C"/>
    <w:rsid w:val="00D76703"/>
    <w:rsid w:val="00D77F28"/>
    <w:rsid w:val="00D77F92"/>
    <w:rsid w:val="00D81345"/>
    <w:rsid w:val="00D81C38"/>
    <w:rsid w:val="00D83F3A"/>
    <w:rsid w:val="00D8430D"/>
    <w:rsid w:val="00D84778"/>
    <w:rsid w:val="00D84CE3"/>
    <w:rsid w:val="00D854B9"/>
    <w:rsid w:val="00D861F4"/>
    <w:rsid w:val="00D869B8"/>
    <w:rsid w:val="00D86AFD"/>
    <w:rsid w:val="00D870CE"/>
    <w:rsid w:val="00D87C2A"/>
    <w:rsid w:val="00D90C0D"/>
    <w:rsid w:val="00D91516"/>
    <w:rsid w:val="00D920D9"/>
    <w:rsid w:val="00D92A08"/>
    <w:rsid w:val="00D939D5"/>
    <w:rsid w:val="00D93FB3"/>
    <w:rsid w:val="00D94562"/>
    <w:rsid w:val="00D957A7"/>
    <w:rsid w:val="00D967DF"/>
    <w:rsid w:val="00D96AF1"/>
    <w:rsid w:val="00D96B94"/>
    <w:rsid w:val="00D96C94"/>
    <w:rsid w:val="00D97ED6"/>
    <w:rsid w:val="00DA1491"/>
    <w:rsid w:val="00DA2A01"/>
    <w:rsid w:val="00DA3005"/>
    <w:rsid w:val="00DA361C"/>
    <w:rsid w:val="00DA402D"/>
    <w:rsid w:val="00DA4044"/>
    <w:rsid w:val="00DA52E0"/>
    <w:rsid w:val="00DB0ED4"/>
    <w:rsid w:val="00DB2912"/>
    <w:rsid w:val="00DB4DAE"/>
    <w:rsid w:val="00DC2C5B"/>
    <w:rsid w:val="00DC653B"/>
    <w:rsid w:val="00DC6903"/>
    <w:rsid w:val="00DC7AD8"/>
    <w:rsid w:val="00DD003B"/>
    <w:rsid w:val="00DD1656"/>
    <w:rsid w:val="00DD1EAF"/>
    <w:rsid w:val="00DD2962"/>
    <w:rsid w:val="00DD3741"/>
    <w:rsid w:val="00DD4B5B"/>
    <w:rsid w:val="00DD51A5"/>
    <w:rsid w:val="00DD58EC"/>
    <w:rsid w:val="00DD5B0E"/>
    <w:rsid w:val="00DD5FAB"/>
    <w:rsid w:val="00DD61E0"/>
    <w:rsid w:val="00DD6381"/>
    <w:rsid w:val="00DD662D"/>
    <w:rsid w:val="00DD69FB"/>
    <w:rsid w:val="00DD7170"/>
    <w:rsid w:val="00DD71C3"/>
    <w:rsid w:val="00DE112E"/>
    <w:rsid w:val="00DE2A8E"/>
    <w:rsid w:val="00DE5FBD"/>
    <w:rsid w:val="00DF0B38"/>
    <w:rsid w:val="00DF136B"/>
    <w:rsid w:val="00DF1C49"/>
    <w:rsid w:val="00DF1D36"/>
    <w:rsid w:val="00DF2C16"/>
    <w:rsid w:val="00DF53CC"/>
    <w:rsid w:val="00DF7E65"/>
    <w:rsid w:val="00E01C80"/>
    <w:rsid w:val="00E037AE"/>
    <w:rsid w:val="00E03CD8"/>
    <w:rsid w:val="00E0467D"/>
    <w:rsid w:val="00E064B6"/>
    <w:rsid w:val="00E1104C"/>
    <w:rsid w:val="00E121C0"/>
    <w:rsid w:val="00E12BE8"/>
    <w:rsid w:val="00E148DD"/>
    <w:rsid w:val="00E155FA"/>
    <w:rsid w:val="00E1760C"/>
    <w:rsid w:val="00E20257"/>
    <w:rsid w:val="00E206E3"/>
    <w:rsid w:val="00E21567"/>
    <w:rsid w:val="00E2356F"/>
    <w:rsid w:val="00E315FD"/>
    <w:rsid w:val="00E31CC4"/>
    <w:rsid w:val="00E3253F"/>
    <w:rsid w:val="00E328DF"/>
    <w:rsid w:val="00E3293C"/>
    <w:rsid w:val="00E32AB6"/>
    <w:rsid w:val="00E33908"/>
    <w:rsid w:val="00E33FC2"/>
    <w:rsid w:val="00E36B9A"/>
    <w:rsid w:val="00E412D8"/>
    <w:rsid w:val="00E455C2"/>
    <w:rsid w:val="00E45D0C"/>
    <w:rsid w:val="00E479E6"/>
    <w:rsid w:val="00E50534"/>
    <w:rsid w:val="00E5102F"/>
    <w:rsid w:val="00E520EB"/>
    <w:rsid w:val="00E52976"/>
    <w:rsid w:val="00E52AA4"/>
    <w:rsid w:val="00E53962"/>
    <w:rsid w:val="00E55F40"/>
    <w:rsid w:val="00E6315B"/>
    <w:rsid w:val="00E63DEE"/>
    <w:rsid w:val="00E645AA"/>
    <w:rsid w:val="00E65AFE"/>
    <w:rsid w:val="00E67A7B"/>
    <w:rsid w:val="00E705DC"/>
    <w:rsid w:val="00E709B5"/>
    <w:rsid w:val="00E71C2B"/>
    <w:rsid w:val="00E73184"/>
    <w:rsid w:val="00E773F3"/>
    <w:rsid w:val="00E77A1D"/>
    <w:rsid w:val="00E825B9"/>
    <w:rsid w:val="00E84F3A"/>
    <w:rsid w:val="00E8739E"/>
    <w:rsid w:val="00E92064"/>
    <w:rsid w:val="00E927DB"/>
    <w:rsid w:val="00E935AE"/>
    <w:rsid w:val="00E94E13"/>
    <w:rsid w:val="00E94EA2"/>
    <w:rsid w:val="00E95173"/>
    <w:rsid w:val="00E95B67"/>
    <w:rsid w:val="00EA03DD"/>
    <w:rsid w:val="00EA2042"/>
    <w:rsid w:val="00EA212D"/>
    <w:rsid w:val="00EA21A4"/>
    <w:rsid w:val="00EA425B"/>
    <w:rsid w:val="00EA4A5F"/>
    <w:rsid w:val="00EA6B29"/>
    <w:rsid w:val="00EA7087"/>
    <w:rsid w:val="00EA7295"/>
    <w:rsid w:val="00EB0494"/>
    <w:rsid w:val="00EB1682"/>
    <w:rsid w:val="00EB1F4B"/>
    <w:rsid w:val="00EB4686"/>
    <w:rsid w:val="00EB73FD"/>
    <w:rsid w:val="00EC42FA"/>
    <w:rsid w:val="00EC6163"/>
    <w:rsid w:val="00EC742B"/>
    <w:rsid w:val="00EC7BAD"/>
    <w:rsid w:val="00ED0E40"/>
    <w:rsid w:val="00ED25EA"/>
    <w:rsid w:val="00ED3BFC"/>
    <w:rsid w:val="00ED4C30"/>
    <w:rsid w:val="00ED5363"/>
    <w:rsid w:val="00ED6172"/>
    <w:rsid w:val="00ED6BFE"/>
    <w:rsid w:val="00ED72FF"/>
    <w:rsid w:val="00EE0D3A"/>
    <w:rsid w:val="00EE1800"/>
    <w:rsid w:val="00EE3521"/>
    <w:rsid w:val="00EF05F4"/>
    <w:rsid w:val="00EF0B96"/>
    <w:rsid w:val="00EF34BC"/>
    <w:rsid w:val="00EF359B"/>
    <w:rsid w:val="00EF5873"/>
    <w:rsid w:val="00EF5F96"/>
    <w:rsid w:val="00EF7D19"/>
    <w:rsid w:val="00F01297"/>
    <w:rsid w:val="00F024A3"/>
    <w:rsid w:val="00F03198"/>
    <w:rsid w:val="00F0527F"/>
    <w:rsid w:val="00F10292"/>
    <w:rsid w:val="00F11757"/>
    <w:rsid w:val="00F12F36"/>
    <w:rsid w:val="00F13238"/>
    <w:rsid w:val="00F1462C"/>
    <w:rsid w:val="00F15221"/>
    <w:rsid w:val="00F17DE1"/>
    <w:rsid w:val="00F20546"/>
    <w:rsid w:val="00F2412D"/>
    <w:rsid w:val="00F2425D"/>
    <w:rsid w:val="00F25453"/>
    <w:rsid w:val="00F267ED"/>
    <w:rsid w:val="00F26AF6"/>
    <w:rsid w:val="00F26CB5"/>
    <w:rsid w:val="00F27E8E"/>
    <w:rsid w:val="00F30600"/>
    <w:rsid w:val="00F31636"/>
    <w:rsid w:val="00F322CA"/>
    <w:rsid w:val="00F323B3"/>
    <w:rsid w:val="00F32740"/>
    <w:rsid w:val="00F34692"/>
    <w:rsid w:val="00F35889"/>
    <w:rsid w:val="00F36536"/>
    <w:rsid w:val="00F407B8"/>
    <w:rsid w:val="00F41864"/>
    <w:rsid w:val="00F42982"/>
    <w:rsid w:val="00F429AC"/>
    <w:rsid w:val="00F4371C"/>
    <w:rsid w:val="00F453FF"/>
    <w:rsid w:val="00F45643"/>
    <w:rsid w:val="00F46B6C"/>
    <w:rsid w:val="00F505BD"/>
    <w:rsid w:val="00F50E19"/>
    <w:rsid w:val="00F51A76"/>
    <w:rsid w:val="00F52563"/>
    <w:rsid w:val="00F53794"/>
    <w:rsid w:val="00F54381"/>
    <w:rsid w:val="00F54FBE"/>
    <w:rsid w:val="00F55A8B"/>
    <w:rsid w:val="00F5644B"/>
    <w:rsid w:val="00F56616"/>
    <w:rsid w:val="00F56C4B"/>
    <w:rsid w:val="00F573C5"/>
    <w:rsid w:val="00F576E1"/>
    <w:rsid w:val="00F606CA"/>
    <w:rsid w:val="00F60987"/>
    <w:rsid w:val="00F611BD"/>
    <w:rsid w:val="00F613E2"/>
    <w:rsid w:val="00F62E51"/>
    <w:rsid w:val="00F63697"/>
    <w:rsid w:val="00F6691A"/>
    <w:rsid w:val="00F669A3"/>
    <w:rsid w:val="00F678A7"/>
    <w:rsid w:val="00F67A90"/>
    <w:rsid w:val="00F70441"/>
    <w:rsid w:val="00F71026"/>
    <w:rsid w:val="00F731E0"/>
    <w:rsid w:val="00F73B36"/>
    <w:rsid w:val="00F73BF3"/>
    <w:rsid w:val="00F73E0E"/>
    <w:rsid w:val="00F76368"/>
    <w:rsid w:val="00F77FE9"/>
    <w:rsid w:val="00F80031"/>
    <w:rsid w:val="00F80760"/>
    <w:rsid w:val="00F820C2"/>
    <w:rsid w:val="00F8300E"/>
    <w:rsid w:val="00F85142"/>
    <w:rsid w:val="00F85E62"/>
    <w:rsid w:val="00F85FB4"/>
    <w:rsid w:val="00F86AA1"/>
    <w:rsid w:val="00F86B20"/>
    <w:rsid w:val="00F91447"/>
    <w:rsid w:val="00F92509"/>
    <w:rsid w:val="00F95F17"/>
    <w:rsid w:val="00F96209"/>
    <w:rsid w:val="00FA0581"/>
    <w:rsid w:val="00FA05D8"/>
    <w:rsid w:val="00FA0E42"/>
    <w:rsid w:val="00FA1115"/>
    <w:rsid w:val="00FA12C6"/>
    <w:rsid w:val="00FA21EA"/>
    <w:rsid w:val="00FA24F5"/>
    <w:rsid w:val="00FA2D84"/>
    <w:rsid w:val="00FA2E0E"/>
    <w:rsid w:val="00FA5CA5"/>
    <w:rsid w:val="00FA5FDC"/>
    <w:rsid w:val="00FA75C2"/>
    <w:rsid w:val="00FB2C99"/>
    <w:rsid w:val="00FB3DAE"/>
    <w:rsid w:val="00FB477B"/>
    <w:rsid w:val="00FB48AB"/>
    <w:rsid w:val="00FB4E13"/>
    <w:rsid w:val="00FB5197"/>
    <w:rsid w:val="00FB5917"/>
    <w:rsid w:val="00FB6680"/>
    <w:rsid w:val="00FB6F6D"/>
    <w:rsid w:val="00FB75A7"/>
    <w:rsid w:val="00FB761A"/>
    <w:rsid w:val="00FC23C3"/>
    <w:rsid w:val="00FC27B7"/>
    <w:rsid w:val="00FC2BC2"/>
    <w:rsid w:val="00FC3736"/>
    <w:rsid w:val="00FC4702"/>
    <w:rsid w:val="00FC4966"/>
    <w:rsid w:val="00FD17D5"/>
    <w:rsid w:val="00FD2AA5"/>
    <w:rsid w:val="00FD3216"/>
    <w:rsid w:val="00FD4F63"/>
    <w:rsid w:val="00FE1228"/>
    <w:rsid w:val="00FE217F"/>
    <w:rsid w:val="00FE373A"/>
    <w:rsid w:val="00FE3EF8"/>
    <w:rsid w:val="00FE6713"/>
    <w:rsid w:val="00FE6E94"/>
    <w:rsid w:val="00FF2EEA"/>
    <w:rsid w:val="00FF313A"/>
    <w:rsid w:val="00FF37BB"/>
    <w:rsid w:val="00FF4FC4"/>
    <w:rsid w:val="00FF5509"/>
    <w:rsid w:val="00FF699C"/>
    <w:rsid w:val="00FF6AC4"/>
    <w:rsid w:val="00FF77F4"/>
    <w:rsid w:val="1E47D99C"/>
    <w:rsid w:val="32CA242B"/>
    <w:rsid w:val="389815DC"/>
    <w:rsid w:val="42D68A6A"/>
    <w:rsid w:val="4559C3EF"/>
    <w:rsid w:val="45ACC759"/>
    <w:rsid w:val="4B2BD1BF"/>
    <w:rsid w:val="572D853D"/>
    <w:rsid w:val="5D2BC3FE"/>
    <w:rsid w:val="62F5D7FF"/>
    <w:rsid w:val="6D465DCF"/>
    <w:rsid w:val="7669FB55"/>
    <w:rsid w:val="7F8C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29D4C"/>
  <w15:docId w15:val="{B60D5915-6151-4E77-84DC-FE95D5DB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798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798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798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7987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79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A7987"/>
  </w:style>
  <w:style w:type="paragraph" w:styleId="a4">
    <w:name w:val="footer"/>
    <w:basedOn w:val="a"/>
    <w:link w:val="Char0"/>
    <w:uiPriority w:val="99"/>
    <w:unhideWhenUsed/>
    <w:rsid w:val="000A79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A7987"/>
  </w:style>
  <w:style w:type="paragraph" w:styleId="a5">
    <w:name w:val="No Spacing"/>
    <w:link w:val="Char1"/>
    <w:uiPriority w:val="1"/>
    <w:qFormat/>
    <w:rsid w:val="000A7987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Title"/>
    <w:basedOn w:val="a"/>
    <w:next w:val="a"/>
    <w:link w:val="Char2"/>
    <w:uiPriority w:val="10"/>
    <w:qFormat/>
    <w:rsid w:val="000A798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6"/>
    <w:uiPriority w:val="10"/>
    <w:rsid w:val="000A79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0A7987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A7987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0A7987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A7987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832B45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832B45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32B45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32B45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3"/>
    <w:uiPriority w:val="99"/>
    <w:semiHidden/>
    <w:unhideWhenUsed/>
    <w:rsid w:val="00832B4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7"/>
    <w:uiPriority w:val="99"/>
    <w:semiHidden/>
    <w:rsid w:val="00832B45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832B45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125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">
    <w:name w:val="Light Shading Accent 6"/>
    <w:basedOn w:val="a1"/>
    <w:uiPriority w:val="60"/>
    <w:rsid w:val="0090172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3-5">
    <w:name w:val="Medium Grid 3 Accent 5"/>
    <w:basedOn w:val="a1"/>
    <w:uiPriority w:val="69"/>
    <w:rsid w:val="0090172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1">
    <w:name w:val="Light Grid Accent 1"/>
    <w:basedOn w:val="a1"/>
    <w:uiPriority w:val="62"/>
    <w:rsid w:val="0090172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a">
    <w:name w:val="List Paragraph"/>
    <w:basedOn w:val="a"/>
    <w:uiPriority w:val="34"/>
    <w:qFormat/>
    <w:rsid w:val="0090172C"/>
    <w:pPr>
      <w:ind w:leftChars="400" w:left="800"/>
    </w:pPr>
  </w:style>
  <w:style w:type="character" w:styleId="ab">
    <w:name w:val="Placeholder Text"/>
    <w:basedOn w:val="a0"/>
    <w:uiPriority w:val="99"/>
    <w:semiHidden/>
    <w:rsid w:val="00F73B36"/>
    <w:rPr>
      <w:color w:val="808080"/>
    </w:rPr>
  </w:style>
  <w:style w:type="table" w:styleId="-10">
    <w:name w:val="Light List Accent 1"/>
    <w:basedOn w:val="a1"/>
    <w:uiPriority w:val="61"/>
    <w:rsid w:val="004E70E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4E70E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List 1 Accent 5"/>
    <w:basedOn w:val="a1"/>
    <w:uiPriority w:val="65"/>
    <w:rsid w:val="008F53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1">
    <w:name w:val="Medium List 2"/>
    <w:basedOn w:val="a1"/>
    <w:uiPriority w:val="66"/>
    <w:rsid w:val="008F53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11">
    <w:name w:val="Light Shading Accent 1"/>
    <w:basedOn w:val="a1"/>
    <w:uiPriority w:val="60"/>
    <w:rsid w:val="008F53B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2">
    <w:name w:val="Colorful List Accent 1"/>
    <w:basedOn w:val="a1"/>
    <w:uiPriority w:val="72"/>
    <w:rsid w:val="008F53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c">
    <w:name w:val="FollowedHyperlink"/>
    <w:basedOn w:val="a0"/>
    <w:uiPriority w:val="99"/>
    <w:semiHidden/>
    <w:unhideWhenUsed/>
    <w:rsid w:val="00FB75A7"/>
    <w:rPr>
      <w:color w:val="800080" w:themeColor="followedHyperlink"/>
      <w:u w:val="single"/>
    </w:rPr>
  </w:style>
  <w:style w:type="character" w:customStyle="1" w:styleId="Char1">
    <w:name w:val="간격 없음 Char"/>
    <w:basedOn w:val="a0"/>
    <w:link w:val="a5"/>
    <w:uiPriority w:val="1"/>
    <w:rsid w:val="004D4595"/>
  </w:style>
  <w:style w:type="paragraph" w:styleId="ad">
    <w:name w:val="Normal (Web)"/>
    <w:basedOn w:val="a"/>
    <w:uiPriority w:val="99"/>
    <w:semiHidden/>
    <w:unhideWhenUsed/>
    <w:rsid w:val="008643F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F34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F3427"/>
    <w:rPr>
      <w:rFonts w:ascii="굴림체" w:eastAsia="굴림체" w:hAnsi="굴림체" w:cs="굴림체"/>
      <w:kern w:val="0"/>
      <w:sz w:val="24"/>
      <w:szCs w:val="24"/>
    </w:rPr>
  </w:style>
  <w:style w:type="table" w:styleId="11">
    <w:name w:val="Medium Shading 1"/>
    <w:basedOn w:val="a1"/>
    <w:uiPriority w:val="63"/>
    <w:rsid w:val="009B3FF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e">
    <w:name w:val="Light List"/>
    <w:basedOn w:val="a1"/>
    <w:uiPriority w:val="61"/>
    <w:rsid w:val="009B3FF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5">
    <w:name w:val="Colorful Grid Accent 5"/>
    <w:basedOn w:val="a1"/>
    <w:uiPriority w:val="73"/>
    <w:rsid w:val="009B3F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af">
    <w:name w:val="Colorful Grid"/>
    <w:basedOn w:val="a1"/>
    <w:uiPriority w:val="73"/>
    <w:rsid w:val="00F85E6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cssdelimitercolor">
    <w:name w:val="cssdelimitercolor"/>
    <w:basedOn w:val="a0"/>
    <w:rsid w:val="005B22A9"/>
  </w:style>
  <w:style w:type="character" w:customStyle="1" w:styleId="cssselectorcolor">
    <w:name w:val="cssselectorcolor"/>
    <w:basedOn w:val="a0"/>
    <w:rsid w:val="005B22A9"/>
  </w:style>
  <w:style w:type="character" w:customStyle="1" w:styleId="csspropertycolor">
    <w:name w:val="csspropertycolor"/>
    <w:basedOn w:val="a0"/>
    <w:rsid w:val="005B22A9"/>
  </w:style>
  <w:style w:type="character" w:customStyle="1" w:styleId="csspropertyvaluecolor">
    <w:name w:val="csspropertyvaluecolor"/>
    <w:basedOn w:val="a0"/>
    <w:rsid w:val="005B2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68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68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89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5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57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676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://en.wikipedia.org/wiki/List_of_XML_and_HTML_character_entity_references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E07C446F034535A50635DE5212ADB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2E2A103-D449-4838-AEBD-A0B23DF2D03A}"/>
      </w:docPartPr>
      <w:docPartBody>
        <w:p w:rsidR="00A5319F" w:rsidRDefault="00A5319F" w:rsidP="00A5319F">
          <w:pPr>
            <w:pStyle w:val="23E07C446F034535A50635DE5212ADB5"/>
          </w:pPr>
          <w:r>
            <w:rPr>
              <w:rFonts w:asciiTheme="majorHAnsi" w:eastAsiaTheme="majorEastAsia" w:hAnsiTheme="majorHAnsi" w:cstheme="majorBidi"/>
              <w:lang w:val="ko-KR"/>
            </w:rPr>
            <w:t>[회사 이름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0D59"/>
    <w:rsid w:val="00005839"/>
    <w:rsid w:val="0002582F"/>
    <w:rsid w:val="00037C71"/>
    <w:rsid w:val="000C3493"/>
    <w:rsid w:val="00155D7D"/>
    <w:rsid w:val="00177905"/>
    <w:rsid w:val="001A44B4"/>
    <w:rsid w:val="001C1D4C"/>
    <w:rsid w:val="001E1AC0"/>
    <w:rsid w:val="00340AD1"/>
    <w:rsid w:val="003B7D2D"/>
    <w:rsid w:val="003E2946"/>
    <w:rsid w:val="0046269C"/>
    <w:rsid w:val="004C20DA"/>
    <w:rsid w:val="0051256E"/>
    <w:rsid w:val="0053435B"/>
    <w:rsid w:val="00537C28"/>
    <w:rsid w:val="005A0D59"/>
    <w:rsid w:val="00713D38"/>
    <w:rsid w:val="0076374F"/>
    <w:rsid w:val="007B4F87"/>
    <w:rsid w:val="007E740A"/>
    <w:rsid w:val="0087617B"/>
    <w:rsid w:val="00893A60"/>
    <w:rsid w:val="009160EF"/>
    <w:rsid w:val="00982F83"/>
    <w:rsid w:val="00987C94"/>
    <w:rsid w:val="00A5319F"/>
    <w:rsid w:val="00AB3186"/>
    <w:rsid w:val="00AD4AB3"/>
    <w:rsid w:val="00B34659"/>
    <w:rsid w:val="00B91919"/>
    <w:rsid w:val="00C07663"/>
    <w:rsid w:val="00C26B10"/>
    <w:rsid w:val="00C80138"/>
    <w:rsid w:val="00CA0F1E"/>
    <w:rsid w:val="00D46631"/>
    <w:rsid w:val="00D87631"/>
    <w:rsid w:val="00DF51FC"/>
    <w:rsid w:val="00E05B65"/>
    <w:rsid w:val="00E06D14"/>
    <w:rsid w:val="00E12129"/>
    <w:rsid w:val="00E56DE6"/>
    <w:rsid w:val="00E85C7B"/>
    <w:rsid w:val="00EA55CF"/>
    <w:rsid w:val="00EE589C"/>
    <w:rsid w:val="00F57A47"/>
    <w:rsid w:val="00F628EA"/>
    <w:rsid w:val="00F86692"/>
    <w:rsid w:val="00FD2619"/>
    <w:rsid w:val="00FE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0D59"/>
    <w:rPr>
      <w:color w:val="808080"/>
    </w:rPr>
  </w:style>
  <w:style w:type="paragraph" w:customStyle="1" w:styleId="23E07C446F034535A50635DE5212ADB5">
    <w:name w:val="23E07C446F034535A50635DE5212ADB5"/>
    <w:rsid w:val="00A5319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mac-korean"/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2022-10-14T00:00:00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ADE010AD3663048854DF3E5A60220C9" ma:contentTypeVersion="14" ma:contentTypeDescription="새 문서를 만듭니다." ma:contentTypeScope="" ma:versionID="b8bb966a6e73e87ae2e27cb0bb29de22">
  <xsd:schema xmlns:xsd="http://www.w3.org/2001/XMLSchema" xmlns:xs="http://www.w3.org/2001/XMLSchema" xmlns:p="http://schemas.microsoft.com/office/2006/metadata/properties" xmlns:ns2="ece8d172-1d66-4659-adba-0aeba11fdbd7" xmlns:ns3="d4916876-1dee-49b3-b5cb-5b34dbf41540" targetNamespace="http://schemas.microsoft.com/office/2006/metadata/properties" ma:root="true" ma:fieldsID="4665f9eabd973b1ee1317536712395b7" ns2:_="" ns3:_="">
    <xsd:import namespace="ece8d172-1d66-4659-adba-0aeba11fdbd7"/>
    <xsd:import namespace="d4916876-1dee-49b3-b5cb-5b34dbf415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8d172-1d66-4659-adba-0aeba11fdb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cb4e1444-df1a-4277-a0be-50038246d9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16876-1dee-49b3-b5cb-5b34dbf4154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fc54ba4-1d89-4909-9538-b114dadf8756}" ma:internalName="TaxCatchAll" ma:showField="CatchAllData" ma:web="d4916876-1dee-49b3-b5cb-5b34dbf415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ADE010AD3663048854DF3E5A60220C9" ma:contentTypeVersion="11" ma:contentTypeDescription="새 문서를 만듭니다." ma:contentTypeScope="" ma:versionID="686431206d5c8c4830da23fa220f3621">
  <xsd:schema xmlns:xsd="http://www.w3.org/2001/XMLSchema" xmlns:xs="http://www.w3.org/2001/XMLSchema" xmlns:p="http://schemas.microsoft.com/office/2006/metadata/properties" xmlns:ns2="ece8d172-1d66-4659-adba-0aeba11fdbd7" xmlns:ns3="d4916876-1dee-49b3-b5cb-5b34dbf41540" targetNamespace="http://schemas.microsoft.com/office/2006/metadata/properties" ma:root="true" ma:fieldsID="fdb4d8425d7dd61dee85087119040e1b" ns2:_="" ns3:_="">
    <xsd:import namespace="ece8d172-1d66-4659-adba-0aeba11fdbd7"/>
    <xsd:import namespace="d4916876-1dee-49b3-b5cb-5b34dbf415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8d172-1d66-4659-adba-0aeba11fdb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cb4e1444-df1a-4277-a0be-50038246d9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916876-1dee-49b3-b5cb-5b34dbf4154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fc54ba4-1d89-4909-9538-b114dadf8756}" ma:internalName="TaxCatchAll" ma:showField="CatchAllData" ma:web="d4916876-1dee-49b3-b5cb-5b34dbf415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e8d172-1d66-4659-adba-0aeba11fdbd7">
      <Terms xmlns="http://schemas.microsoft.com/office/infopath/2007/PartnerControls"/>
    </lcf76f155ced4ddcb4097134ff3c332f>
    <TaxCatchAll xmlns="d4916876-1dee-49b3-b5cb-5b34dbf41540" xsi:nil="true"/>
    <MediaLengthInSeconds xmlns="ece8d172-1d66-4659-adba-0aeba11fdbd7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014F84-1761-44F6-9808-0F999EE97570}"/>
</file>

<file path=customXml/itemProps3.xml><?xml version="1.0" encoding="utf-8"?>
<ds:datastoreItem xmlns:ds="http://schemas.openxmlformats.org/officeDocument/2006/customXml" ds:itemID="{E207E4B7-E5AB-4BA4-B257-FF8B0C8649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e8d172-1d66-4659-adba-0aeba11fdbd7"/>
    <ds:schemaRef ds:uri="d4916876-1dee-49b3-b5cb-5b34dbf41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060F8C-9FD4-4E38-A2D2-3E73A2DE82CF}">
  <ds:schemaRefs>
    <ds:schemaRef ds:uri="http://schemas.microsoft.com/office/2006/metadata/properties"/>
    <ds:schemaRef ds:uri="http://schemas.microsoft.com/office/infopath/2007/PartnerControls"/>
    <ds:schemaRef ds:uri="ece8d172-1d66-4659-adba-0aeba11fdbd7"/>
    <ds:schemaRef ds:uri="d4916876-1dee-49b3-b5cb-5b34dbf41540"/>
  </ds:schemaRefs>
</ds:datastoreItem>
</file>

<file path=customXml/itemProps5.xml><?xml version="1.0" encoding="utf-8"?>
<ds:datastoreItem xmlns:ds="http://schemas.openxmlformats.org/officeDocument/2006/customXml" ds:itemID="{EFFD3F6E-E617-4341-81E2-0A4C2DC5D502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E24FCABC-7153-4223-8CFA-029DAC49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4</Pages>
  <Words>3354</Words>
  <Characters>19118</Characters>
  <Application>Microsoft Office Word</Application>
  <DocSecurity>0</DocSecurity>
  <Lines>159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HTML 표준가이드 </vt:lpstr>
    </vt:vector>
  </TitlesOfParts>
  <Company>EiLAB</Company>
  <LinksUpToDate>false</LinksUpToDate>
  <CharactersWithSpaces>22428</CharactersWithSpaces>
  <SharedDoc>false</SharedDoc>
  <HLinks>
    <vt:vector size="390" baseType="variant">
      <vt:variant>
        <vt:i4>2228314</vt:i4>
      </vt:variant>
      <vt:variant>
        <vt:i4>381</vt:i4>
      </vt:variant>
      <vt:variant>
        <vt:i4>0</vt:i4>
      </vt:variant>
      <vt:variant>
        <vt:i4>5</vt:i4>
      </vt:variant>
      <vt:variant>
        <vt:lpwstr>http://en.wikipedia.org/wiki/List_of_XML_and_HTML_character_entity_references</vt:lpwstr>
      </vt:variant>
      <vt:variant>
        <vt:lpwstr/>
      </vt:variant>
      <vt:variant>
        <vt:i4>220841771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_네이밍</vt:lpwstr>
      </vt:variant>
      <vt:variant>
        <vt:i4>-1256189870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_기본제공파일</vt:lpwstr>
      </vt:variant>
      <vt:variant>
        <vt:i4>1441840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_Toc116561142</vt:lpwstr>
      </vt:variant>
      <vt:variant>
        <vt:i4>1441840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_Toc116561141</vt:lpwstr>
      </vt:variant>
      <vt:variant>
        <vt:i4>1441840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_Toc116561140</vt:lpwstr>
      </vt:variant>
      <vt:variant>
        <vt:i4>1114160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_Toc116561139</vt:lpwstr>
      </vt:variant>
      <vt:variant>
        <vt:i4>1114160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_Toc116561138</vt:lpwstr>
      </vt:variant>
      <vt:variant>
        <vt:i4>1114160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_Toc116561137</vt:lpwstr>
      </vt:variant>
      <vt:variant>
        <vt:i4>1114160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_Toc116561136</vt:lpwstr>
      </vt:variant>
      <vt:variant>
        <vt:i4>1114160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_Toc116561135</vt:lpwstr>
      </vt:variant>
      <vt:variant>
        <vt:i4>1114160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_Toc116561134</vt:lpwstr>
      </vt:variant>
      <vt:variant>
        <vt:i4>1114160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_Toc116561133</vt:lpwstr>
      </vt:variant>
      <vt:variant>
        <vt:i4>1114160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_Toc116561132</vt:lpwstr>
      </vt:variant>
      <vt:variant>
        <vt:i4>1114160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_Toc116561131</vt:lpwstr>
      </vt:variant>
      <vt:variant>
        <vt:i4>1114160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_Toc116561130</vt:lpwstr>
      </vt:variant>
      <vt:variant>
        <vt:i4>1048624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_Toc116561129</vt:lpwstr>
      </vt:variant>
      <vt:variant>
        <vt:i4>1048624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_Toc116561128</vt:lpwstr>
      </vt:variant>
      <vt:variant>
        <vt:i4>1048624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_Toc116561127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_Toc116561126</vt:lpwstr>
      </vt:variant>
      <vt:variant>
        <vt:i4>1048624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_Toc116561125</vt:lpwstr>
      </vt:variant>
      <vt:variant>
        <vt:i4>1048624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_Toc116561124</vt:lpwstr>
      </vt:variant>
      <vt:variant>
        <vt:i4>1048624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_Toc116561123</vt:lpwstr>
      </vt:variant>
      <vt:variant>
        <vt:i4>1048624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_Toc116561122</vt:lpwstr>
      </vt:variant>
      <vt:variant>
        <vt:i4>1048624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_Toc116561121</vt:lpwstr>
      </vt:variant>
      <vt:variant>
        <vt:i4>1048624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_Toc116561120</vt:lpwstr>
      </vt:variant>
      <vt:variant>
        <vt:i4>1245232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_Toc116561119</vt:lpwstr>
      </vt:variant>
      <vt:variant>
        <vt:i4>1245232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_Toc116561118</vt:lpwstr>
      </vt:variant>
      <vt:variant>
        <vt:i4>1245232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_Toc116561117</vt:lpwstr>
      </vt:variant>
      <vt:variant>
        <vt:i4>1245232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_Toc116561116</vt:lpwstr>
      </vt:variant>
      <vt:variant>
        <vt:i4>1245232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_Toc116561115</vt:lpwstr>
      </vt:variant>
      <vt:variant>
        <vt:i4>1245232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_Toc116561113</vt:lpwstr>
      </vt:variant>
      <vt:variant>
        <vt:i4>1245232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_Toc116561112</vt:lpwstr>
      </vt:variant>
      <vt:variant>
        <vt:i4>1245232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_Toc116561111</vt:lpwstr>
      </vt:variant>
      <vt:variant>
        <vt:i4>1245232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_Toc116561110</vt:lpwstr>
      </vt:variant>
      <vt:variant>
        <vt:i4>1179696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_Toc116561109</vt:lpwstr>
      </vt:variant>
      <vt:variant>
        <vt:i4>1179696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_Toc116561108</vt:lpwstr>
      </vt:variant>
      <vt:variant>
        <vt:i4>1179696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_Toc116561107</vt:lpwstr>
      </vt:variant>
      <vt:variant>
        <vt:i4>1179696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_Toc116561100</vt:lpwstr>
      </vt:variant>
      <vt:variant>
        <vt:i4>1769521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_Toc116561099</vt:lpwstr>
      </vt:variant>
      <vt:variant>
        <vt:i4>1769521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_Toc116561098</vt:lpwstr>
      </vt:variant>
      <vt:variant>
        <vt:i4>1769521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_Toc116561092</vt:lpwstr>
      </vt:variant>
      <vt:variant>
        <vt:i4>1769521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_Toc116561091</vt:lpwstr>
      </vt:variant>
      <vt:variant>
        <vt:i4>1769521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_Toc116561090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_Toc116561089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_Toc116561088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_Toc116561085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_Toc116561084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_Toc116561083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_Toc116561082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_Toc116561081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_Toc116561080</vt:lpwstr>
      </vt:variant>
      <vt:variant>
        <vt:i4>1376305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_Toc116561079</vt:lpwstr>
      </vt:variant>
      <vt:variant>
        <vt:i4>1376305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_Toc116561078</vt:lpwstr>
      </vt:variant>
      <vt:variant>
        <vt:i4>1376305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_Toc116561077</vt:lpwstr>
      </vt:variant>
      <vt:variant>
        <vt:i4>1376305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_Toc116561076</vt:lpwstr>
      </vt:variant>
      <vt:variant>
        <vt:i4>1376305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_Toc116561075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_Toc116561073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_Toc116561072</vt:lpwstr>
      </vt:variant>
      <vt:variant>
        <vt:i4>1376305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_Toc116561071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_Toc116561070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_Toc116561069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_Toc116561068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_Toc116561067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_Toc116561066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HTML개발표준가이드</dc:title>
  <dc:subject>AON_Eilab_html_표준가이드 </dc:subject>
  <dc:creator>EiLAB Publishing Team</dc:creator>
  <cp:keywords/>
  <cp:lastModifiedBy>서진석</cp:lastModifiedBy>
  <cp:revision>2</cp:revision>
  <dcterms:created xsi:type="dcterms:W3CDTF">2017-07-26T16:40:00Z</dcterms:created>
  <dcterms:modified xsi:type="dcterms:W3CDTF">2023-12-04T07:47:00Z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0x010100FADE010AD3663048854DF3E5A60220C9</vt:lpwstr>
  </property>
  <property fmtid="{D5CDD505-2E9C-101B-9397-08002B2CF9AE}" pid="3" name="xd_ProgID">
    <vt:lpwstr/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_SourceUrl">
    <vt:lpwstr/>
  </property>
  <property fmtid="{D5CDD505-2E9C-101B-9397-08002B2CF9AE}" pid="11" name="_SharedFileIndex">
    <vt:lpwstr/>
  </property>
</Properties>
</file>